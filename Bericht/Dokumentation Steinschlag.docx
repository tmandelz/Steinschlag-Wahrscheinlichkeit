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0E22" w14:textId="482DB01C" w:rsidR="00EF4685" w:rsidRDefault="00EF4685" w:rsidP="00494425">
      <w:pPr>
        <w:tabs>
          <w:tab w:val="left" w:pos="3450"/>
        </w:tabs>
        <w:jc w:val="center"/>
        <w:rPr>
          <w:sz w:val="40"/>
          <w:szCs w:val="40"/>
        </w:rPr>
      </w:pPr>
    </w:p>
    <w:p w14:paraId="1BC9F366" w14:textId="2D8B3FA3" w:rsidR="003A5AC1" w:rsidRDefault="003A5AC1" w:rsidP="00494425">
      <w:pPr>
        <w:tabs>
          <w:tab w:val="left" w:pos="3450"/>
        </w:tabs>
        <w:jc w:val="center"/>
        <w:rPr>
          <w:sz w:val="40"/>
          <w:szCs w:val="40"/>
        </w:rPr>
      </w:pPr>
    </w:p>
    <w:p w14:paraId="521510CD" w14:textId="41AD5EFB" w:rsidR="003A5AC1" w:rsidRPr="003A5AC1" w:rsidRDefault="003A5AC1" w:rsidP="00475BD1">
      <w:pPr>
        <w:tabs>
          <w:tab w:val="left" w:pos="3450"/>
        </w:tabs>
        <w:jc w:val="center"/>
        <w:rPr>
          <w:noProof/>
          <w:sz w:val="32"/>
          <w:szCs w:val="32"/>
        </w:rPr>
      </w:pPr>
      <w:r w:rsidRPr="003A5AC1">
        <w:rPr>
          <w:sz w:val="52"/>
          <w:szCs w:val="52"/>
        </w:rPr>
        <w:t>Bericht Challenge Steinschlagrisiko</w:t>
      </w:r>
    </w:p>
    <w:p w14:paraId="0767FC73" w14:textId="368368A2" w:rsidR="00494425" w:rsidRDefault="00494425" w:rsidP="00494425">
      <w:pPr>
        <w:tabs>
          <w:tab w:val="left" w:pos="3450"/>
        </w:tabs>
        <w:jc w:val="center"/>
      </w:pPr>
    </w:p>
    <w:p w14:paraId="366299FC" w14:textId="6A51DDC0" w:rsidR="00FC0275" w:rsidRDefault="008D6728" w:rsidP="00064419">
      <w:pPr>
        <w:tabs>
          <w:tab w:val="left" w:pos="2400"/>
        </w:tabs>
        <w:rPr>
          <w:noProof/>
        </w:rPr>
      </w:pPr>
      <w:r>
        <w:rPr>
          <w:noProof/>
        </w:rPr>
        <w:drawing>
          <wp:anchor distT="0" distB="0" distL="114300" distR="114300" simplePos="0" relativeHeight="251658240" behindDoc="0" locked="0" layoutInCell="1" allowOverlap="1" wp14:anchorId="3050D57C" wp14:editId="5BA03C0D">
            <wp:simplePos x="0" y="0"/>
            <wp:positionH relativeFrom="margin">
              <wp:align>center</wp:align>
            </wp:positionH>
            <wp:positionV relativeFrom="paragraph">
              <wp:posOffset>205105</wp:posOffset>
            </wp:positionV>
            <wp:extent cx="6019165" cy="3823970"/>
            <wp:effectExtent l="0" t="0" r="635" b="5080"/>
            <wp:wrapTopAndBottom/>
            <wp:docPr id="3" name="Grafik 3" descr="Ein Bild, das Baum, draußen, Boden, Natu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Baum, draußen, Boden, Natur enthält.&#10;&#10;Automatisch generierte Beschreibung"/>
                    <pic:cNvPicPr/>
                  </pic:nvPicPr>
                  <pic:blipFill rotWithShape="1">
                    <a:blip r:embed="rId8">
                      <a:extLst>
                        <a:ext uri="{28A0092B-C50C-407E-A947-70E740481C1C}">
                          <a14:useLocalDpi xmlns:a14="http://schemas.microsoft.com/office/drawing/2010/main" val="0"/>
                        </a:ext>
                      </a:extLst>
                    </a:blip>
                    <a:srcRect l="11468"/>
                    <a:stretch/>
                  </pic:blipFill>
                  <pic:spPr bwMode="auto">
                    <a:xfrm>
                      <a:off x="0" y="0"/>
                      <a:ext cx="6019165" cy="3823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D7E379" w14:textId="4A224BC4" w:rsidR="003A5AC1" w:rsidRDefault="0008183B" w:rsidP="0053759D">
      <w:pPr>
        <w:tabs>
          <w:tab w:val="left" w:pos="7230"/>
        </w:tabs>
      </w:pPr>
      <w:r>
        <w:rPr>
          <w:sz w:val="18"/>
          <w:szCs w:val="18"/>
        </w:rPr>
        <w:tab/>
      </w:r>
      <w:r w:rsidR="001F5C79" w:rsidRPr="00133B8A">
        <w:rPr>
          <w:sz w:val="18"/>
          <w:szCs w:val="18"/>
        </w:rPr>
        <w:fldChar w:fldCharType="begin"/>
      </w:r>
      <w:r w:rsidR="001F5C79" w:rsidRPr="00133B8A">
        <w:rPr>
          <w:sz w:val="18"/>
          <w:szCs w:val="18"/>
        </w:rPr>
        <w:instrText xml:space="preserve"> ADDIN ZOTERO_ITEM CSL_CITATION {"citationID":"9aNgFEbG","properties":{"formattedCitation":"(Brunner Images, 2017)","plainCitation":"(Brunner Images, 2017)","noteIndex":0},"citationItems":[{"id":27,"uris":["http://zotero.org/groups/4440957/items/B4F6PH3Z"],"uri":["http://zotero.org/groups/4440957/items/B4F6PH3Z"],"itemData":{"id":27,"type":"graphic","title":"Bild","URL":"https://oekastatic.orf.at/static/images/site/oeka/20170935/steinschlag.5649584.jpg","author":[{"family":"Brunner Images","given":""}],"issued":{"date-parts":[["2017",9,3]]}}}],"schema":"https://github.com/citation-style-language/schema/raw/master/csl-citation.json"} </w:instrText>
      </w:r>
      <w:r w:rsidR="001F5C79" w:rsidRPr="00133B8A">
        <w:rPr>
          <w:sz w:val="18"/>
          <w:szCs w:val="18"/>
        </w:rPr>
        <w:fldChar w:fldCharType="separate"/>
      </w:r>
      <w:r w:rsidR="001F5C79" w:rsidRPr="00133B8A">
        <w:rPr>
          <w:rFonts w:ascii="Calibri" w:hAnsi="Calibri"/>
          <w:sz w:val="18"/>
          <w:szCs w:val="18"/>
        </w:rPr>
        <w:t>(Brunner Images, 2017)</w:t>
      </w:r>
      <w:r w:rsidR="001F5C79" w:rsidRPr="00133B8A">
        <w:rPr>
          <w:sz w:val="18"/>
          <w:szCs w:val="18"/>
        </w:rPr>
        <w:fldChar w:fldCharType="end"/>
      </w:r>
    </w:p>
    <w:p w14:paraId="54EB1C74" w14:textId="77777777" w:rsidR="00133B8A" w:rsidRDefault="00133B8A" w:rsidP="00B07627">
      <w:pPr>
        <w:tabs>
          <w:tab w:val="left" w:pos="3450"/>
        </w:tabs>
      </w:pPr>
    </w:p>
    <w:p w14:paraId="17264EFF" w14:textId="77777777" w:rsidR="00133B8A" w:rsidRDefault="00133B8A" w:rsidP="00B07627">
      <w:pPr>
        <w:tabs>
          <w:tab w:val="left" w:pos="3450"/>
        </w:tabs>
      </w:pPr>
    </w:p>
    <w:p w14:paraId="6C9AA00B" w14:textId="5AAF6E46" w:rsidR="00732098" w:rsidRDefault="00494425" w:rsidP="00B07627">
      <w:pPr>
        <w:tabs>
          <w:tab w:val="left" w:pos="3450"/>
        </w:tabs>
      </w:pPr>
      <w:r>
        <w:t xml:space="preserve">Studenten: Patrick Schürmann, Thomas Mandelz, Lukasz </w:t>
      </w:r>
      <w:r w:rsidRPr="00494425">
        <w:t>Gothszalk</w:t>
      </w:r>
      <w:r>
        <w:t xml:space="preserve"> und Julia Lobaton</w:t>
      </w:r>
    </w:p>
    <w:p w14:paraId="4F4A7878" w14:textId="343266AB" w:rsidR="00A55CFD" w:rsidRDefault="00F8071D" w:rsidP="00B07627">
      <w:pPr>
        <w:tabs>
          <w:tab w:val="left" w:pos="3450"/>
        </w:tabs>
      </w:pPr>
      <w:r>
        <w:t>Fachexperte</w:t>
      </w:r>
      <w:r w:rsidR="00494425">
        <w:t xml:space="preserve">: </w:t>
      </w:r>
      <w:r w:rsidR="00087EBC" w:rsidRPr="00087EBC">
        <w:t>Prof. Dr. Rocco Custer</w:t>
      </w:r>
    </w:p>
    <w:p w14:paraId="1FBA3D5F" w14:textId="58325B0D" w:rsidR="00F8071D" w:rsidRDefault="00F8071D" w:rsidP="00B07627">
      <w:pPr>
        <w:tabs>
          <w:tab w:val="left" w:pos="3450"/>
        </w:tabs>
      </w:pPr>
      <w:r>
        <w:t xml:space="preserve">Datum: </w:t>
      </w:r>
      <w:r w:rsidR="00FA3C7F">
        <w:t>23</w:t>
      </w:r>
      <w:r w:rsidR="00EE6B3B">
        <w:t>.12.2021</w:t>
      </w:r>
    </w:p>
    <w:p w14:paraId="4EB8DA73" w14:textId="5C7E1A70" w:rsidR="00D95CEE" w:rsidRDefault="00D95CEE">
      <w:r>
        <w:br w:type="page"/>
      </w:r>
    </w:p>
    <w:sdt>
      <w:sdtPr>
        <w:rPr>
          <w:rFonts w:asciiTheme="minorHAnsi" w:eastAsiaTheme="minorEastAsia" w:hAnsiTheme="minorHAnsi" w:cstheme="minorBidi"/>
          <w:color w:val="auto"/>
          <w:sz w:val="22"/>
          <w:szCs w:val="22"/>
          <w:lang w:val="de-DE"/>
        </w:rPr>
        <w:id w:val="-1782171772"/>
        <w:docPartObj>
          <w:docPartGallery w:val="Table of Contents"/>
          <w:docPartUnique/>
        </w:docPartObj>
      </w:sdtPr>
      <w:sdtEndPr>
        <w:rPr>
          <w:b/>
          <w:bCs/>
        </w:rPr>
      </w:sdtEndPr>
      <w:sdtContent>
        <w:sdt>
          <w:sdtPr>
            <w:rPr>
              <w:rFonts w:asciiTheme="minorHAnsi" w:eastAsiaTheme="minorEastAsia" w:hAnsiTheme="minorHAnsi" w:cstheme="minorBidi"/>
              <w:color w:val="auto"/>
              <w:sz w:val="22"/>
              <w:szCs w:val="22"/>
              <w:lang w:val="de-DE"/>
            </w:rPr>
            <w:id w:val="-1489082951"/>
            <w:docPartObj>
              <w:docPartGallery w:val="Table of Contents"/>
              <w:docPartUnique/>
            </w:docPartObj>
          </w:sdtPr>
          <w:sdtEndPr>
            <w:rPr>
              <w:b/>
              <w:bCs/>
            </w:rPr>
          </w:sdtEndPr>
          <w:sdtContent>
            <w:p w14:paraId="22A9AFAA" w14:textId="2B3CF48A" w:rsidR="00DB6287" w:rsidRDefault="00DB6287" w:rsidP="00DB6287">
              <w:pPr>
                <w:pStyle w:val="Inhaltsverzeichnisberschrift"/>
              </w:pPr>
              <w:r w:rsidRPr="003D45B1">
                <w:t>Inhalt</w:t>
              </w:r>
            </w:p>
            <w:p w14:paraId="727B8907" w14:textId="5BD5F45A" w:rsidR="00F33348" w:rsidRDefault="00DB6287">
              <w:pPr>
                <w:pStyle w:val="Verzeichnis1"/>
                <w:tabs>
                  <w:tab w:val="right" w:leader="dot" w:pos="9062"/>
                </w:tabs>
                <w:rPr>
                  <w:noProof/>
                  <w:lang w:eastAsia="de-CH"/>
                </w:rPr>
              </w:pPr>
              <w:r>
                <w:fldChar w:fldCharType="begin"/>
              </w:r>
              <w:r>
                <w:instrText xml:space="preserve"> TOC \o "1-3" \h \z \u </w:instrText>
              </w:r>
              <w:r>
                <w:fldChar w:fldCharType="separate"/>
              </w:r>
              <w:hyperlink w:anchor="_Toc90999724" w:history="1">
                <w:r w:rsidR="00F33348" w:rsidRPr="00052F10">
                  <w:rPr>
                    <w:rStyle w:val="Hyperlink"/>
                    <w:noProof/>
                  </w:rPr>
                  <w:t>Aufgabenstellung</w:t>
                </w:r>
                <w:r w:rsidR="00F33348">
                  <w:rPr>
                    <w:noProof/>
                    <w:webHidden/>
                  </w:rPr>
                  <w:tab/>
                </w:r>
                <w:r w:rsidR="00F33348">
                  <w:rPr>
                    <w:noProof/>
                    <w:webHidden/>
                  </w:rPr>
                  <w:fldChar w:fldCharType="begin"/>
                </w:r>
                <w:r w:rsidR="00F33348">
                  <w:rPr>
                    <w:noProof/>
                    <w:webHidden/>
                  </w:rPr>
                  <w:instrText xml:space="preserve"> PAGEREF _Toc90999724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0844D5F2" w14:textId="6CA345D5" w:rsidR="00F33348" w:rsidRDefault="002878C1">
              <w:pPr>
                <w:pStyle w:val="Verzeichnis1"/>
                <w:tabs>
                  <w:tab w:val="right" w:leader="dot" w:pos="9062"/>
                </w:tabs>
                <w:rPr>
                  <w:noProof/>
                  <w:lang w:eastAsia="de-CH"/>
                </w:rPr>
              </w:pPr>
              <w:hyperlink w:anchor="_Toc90999725" w:history="1">
                <w:r w:rsidR="00F33348" w:rsidRPr="00052F10">
                  <w:rPr>
                    <w:rStyle w:val="Hyperlink"/>
                    <w:noProof/>
                  </w:rPr>
                  <w:t>Ausgangslage</w:t>
                </w:r>
                <w:r w:rsidR="00F33348">
                  <w:rPr>
                    <w:noProof/>
                    <w:webHidden/>
                  </w:rPr>
                  <w:tab/>
                </w:r>
                <w:r w:rsidR="00F33348">
                  <w:rPr>
                    <w:noProof/>
                    <w:webHidden/>
                  </w:rPr>
                  <w:fldChar w:fldCharType="begin"/>
                </w:r>
                <w:r w:rsidR="00F33348">
                  <w:rPr>
                    <w:noProof/>
                    <w:webHidden/>
                  </w:rPr>
                  <w:instrText xml:space="preserve"> PAGEREF _Toc90999725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53D056E4" w14:textId="034E973F" w:rsidR="00F33348" w:rsidRDefault="002878C1">
              <w:pPr>
                <w:pStyle w:val="Verzeichnis1"/>
                <w:tabs>
                  <w:tab w:val="right" w:leader="dot" w:pos="9062"/>
                </w:tabs>
                <w:rPr>
                  <w:noProof/>
                  <w:lang w:eastAsia="de-CH"/>
                </w:rPr>
              </w:pPr>
              <w:hyperlink w:anchor="_Toc90999726" w:history="1">
                <w:r w:rsidR="00F33348" w:rsidRPr="00052F10">
                  <w:rPr>
                    <w:rStyle w:val="Hyperlink"/>
                    <w:noProof/>
                  </w:rPr>
                  <w:t>Grafiken &amp; Verteilungen</w:t>
                </w:r>
                <w:r w:rsidR="00F33348">
                  <w:rPr>
                    <w:noProof/>
                    <w:webHidden/>
                  </w:rPr>
                  <w:tab/>
                </w:r>
                <w:r w:rsidR="00F33348">
                  <w:rPr>
                    <w:noProof/>
                    <w:webHidden/>
                  </w:rPr>
                  <w:fldChar w:fldCharType="begin"/>
                </w:r>
                <w:r w:rsidR="00F33348">
                  <w:rPr>
                    <w:noProof/>
                    <w:webHidden/>
                  </w:rPr>
                  <w:instrText xml:space="preserve"> PAGEREF _Toc90999726 \h </w:instrText>
                </w:r>
                <w:r w:rsidR="00F33348">
                  <w:rPr>
                    <w:noProof/>
                    <w:webHidden/>
                  </w:rPr>
                </w:r>
                <w:r w:rsidR="00F33348">
                  <w:rPr>
                    <w:noProof/>
                    <w:webHidden/>
                  </w:rPr>
                  <w:fldChar w:fldCharType="separate"/>
                </w:r>
                <w:r w:rsidR="00F33348">
                  <w:rPr>
                    <w:noProof/>
                    <w:webHidden/>
                  </w:rPr>
                  <w:t>3</w:t>
                </w:r>
                <w:r w:rsidR="00F33348">
                  <w:rPr>
                    <w:noProof/>
                    <w:webHidden/>
                  </w:rPr>
                  <w:fldChar w:fldCharType="end"/>
                </w:r>
              </w:hyperlink>
            </w:p>
            <w:p w14:paraId="7AA24895" w14:textId="328839BB" w:rsidR="00F33348" w:rsidRDefault="002878C1">
              <w:pPr>
                <w:pStyle w:val="Verzeichnis1"/>
                <w:tabs>
                  <w:tab w:val="right" w:leader="dot" w:pos="9062"/>
                </w:tabs>
                <w:rPr>
                  <w:noProof/>
                  <w:lang w:eastAsia="de-CH"/>
                </w:rPr>
              </w:pPr>
              <w:hyperlink w:anchor="_Toc90999727" w:history="1">
                <w:r w:rsidR="00F33348" w:rsidRPr="00052F10">
                  <w:rPr>
                    <w:rStyle w:val="Hyperlink"/>
                    <w:noProof/>
                  </w:rPr>
                  <w:t>Vorgehen und Berechnungen</w:t>
                </w:r>
                <w:r w:rsidR="00F33348">
                  <w:rPr>
                    <w:noProof/>
                    <w:webHidden/>
                  </w:rPr>
                  <w:tab/>
                </w:r>
                <w:r w:rsidR="00F33348">
                  <w:rPr>
                    <w:noProof/>
                    <w:webHidden/>
                  </w:rPr>
                  <w:fldChar w:fldCharType="begin"/>
                </w:r>
                <w:r w:rsidR="00F33348">
                  <w:rPr>
                    <w:noProof/>
                    <w:webHidden/>
                  </w:rPr>
                  <w:instrText xml:space="preserve"> PAGEREF _Toc90999727 \h </w:instrText>
                </w:r>
                <w:r w:rsidR="00F33348">
                  <w:rPr>
                    <w:noProof/>
                    <w:webHidden/>
                  </w:rPr>
                </w:r>
                <w:r w:rsidR="00F33348">
                  <w:rPr>
                    <w:noProof/>
                    <w:webHidden/>
                  </w:rPr>
                  <w:fldChar w:fldCharType="separate"/>
                </w:r>
                <w:r w:rsidR="00F33348">
                  <w:rPr>
                    <w:noProof/>
                    <w:webHidden/>
                  </w:rPr>
                  <w:t>6</w:t>
                </w:r>
                <w:r w:rsidR="00F33348">
                  <w:rPr>
                    <w:noProof/>
                    <w:webHidden/>
                  </w:rPr>
                  <w:fldChar w:fldCharType="end"/>
                </w:r>
              </w:hyperlink>
            </w:p>
            <w:p w14:paraId="3EC78194" w14:textId="70A9967B" w:rsidR="00F33348" w:rsidRDefault="002878C1">
              <w:pPr>
                <w:pStyle w:val="Verzeichnis1"/>
                <w:tabs>
                  <w:tab w:val="right" w:leader="dot" w:pos="9062"/>
                </w:tabs>
                <w:rPr>
                  <w:noProof/>
                  <w:lang w:eastAsia="de-CH"/>
                </w:rPr>
              </w:pPr>
              <w:hyperlink w:anchor="_Toc90999728" w:history="1">
                <w:r w:rsidR="00F33348" w:rsidRPr="00052F10">
                  <w:rPr>
                    <w:rStyle w:val="Hyperlink"/>
                    <w:noProof/>
                  </w:rPr>
                  <w:t>Empfehlung</w:t>
                </w:r>
                <w:r w:rsidR="00F33348">
                  <w:rPr>
                    <w:noProof/>
                    <w:webHidden/>
                  </w:rPr>
                  <w:tab/>
                </w:r>
                <w:r w:rsidR="00F33348">
                  <w:rPr>
                    <w:noProof/>
                    <w:webHidden/>
                  </w:rPr>
                  <w:fldChar w:fldCharType="begin"/>
                </w:r>
                <w:r w:rsidR="00F33348">
                  <w:rPr>
                    <w:noProof/>
                    <w:webHidden/>
                  </w:rPr>
                  <w:instrText xml:space="preserve"> PAGEREF _Toc90999728 \h </w:instrText>
                </w:r>
                <w:r w:rsidR="00F33348">
                  <w:rPr>
                    <w:noProof/>
                    <w:webHidden/>
                  </w:rPr>
                </w:r>
                <w:r w:rsidR="00F33348">
                  <w:rPr>
                    <w:noProof/>
                    <w:webHidden/>
                  </w:rPr>
                  <w:fldChar w:fldCharType="separate"/>
                </w:r>
                <w:r w:rsidR="00F33348">
                  <w:rPr>
                    <w:noProof/>
                    <w:webHidden/>
                  </w:rPr>
                  <w:t>7</w:t>
                </w:r>
                <w:r w:rsidR="00F33348">
                  <w:rPr>
                    <w:noProof/>
                    <w:webHidden/>
                  </w:rPr>
                  <w:fldChar w:fldCharType="end"/>
                </w:r>
              </w:hyperlink>
            </w:p>
            <w:p w14:paraId="06C2D194" w14:textId="572F692E" w:rsidR="00F33348" w:rsidRDefault="002878C1">
              <w:pPr>
                <w:pStyle w:val="Verzeichnis1"/>
                <w:tabs>
                  <w:tab w:val="right" w:leader="dot" w:pos="9062"/>
                </w:tabs>
                <w:rPr>
                  <w:noProof/>
                  <w:lang w:eastAsia="de-CH"/>
                </w:rPr>
              </w:pPr>
              <w:hyperlink w:anchor="_Toc90999729" w:history="1">
                <w:r w:rsidR="00F33348" w:rsidRPr="00052F10">
                  <w:rPr>
                    <w:rStyle w:val="Hyperlink"/>
                    <w:noProof/>
                  </w:rPr>
                  <w:t>Quellennachweis</w:t>
                </w:r>
                <w:r w:rsidR="00F33348">
                  <w:rPr>
                    <w:noProof/>
                    <w:webHidden/>
                  </w:rPr>
                  <w:tab/>
                </w:r>
                <w:r w:rsidR="00F33348">
                  <w:rPr>
                    <w:noProof/>
                    <w:webHidden/>
                  </w:rPr>
                  <w:fldChar w:fldCharType="begin"/>
                </w:r>
                <w:r w:rsidR="00F33348">
                  <w:rPr>
                    <w:noProof/>
                    <w:webHidden/>
                  </w:rPr>
                  <w:instrText xml:space="preserve"> PAGEREF _Toc90999729 \h </w:instrText>
                </w:r>
                <w:r w:rsidR="00F33348">
                  <w:rPr>
                    <w:noProof/>
                    <w:webHidden/>
                  </w:rPr>
                </w:r>
                <w:r w:rsidR="00F33348">
                  <w:rPr>
                    <w:noProof/>
                    <w:webHidden/>
                  </w:rPr>
                  <w:fldChar w:fldCharType="separate"/>
                </w:r>
                <w:r w:rsidR="00F33348">
                  <w:rPr>
                    <w:noProof/>
                    <w:webHidden/>
                  </w:rPr>
                  <w:t>8</w:t>
                </w:r>
                <w:r w:rsidR="00F33348">
                  <w:rPr>
                    <w:noProof/>
                    <w:webHidden/>
                  </w:rPr>
                  <w:fldChar w:fldCharType="end"/>
                </w:r>
              </w:hyperlink>
            </w:p>
            <w:p w14:paraId="606BC489" w14:textId="538461E0" w:rsidR="00DB6287" w:rsidRDefault="00DB6287" w:rsidP="00DB6287">
              <w:pPr>
                <w:rPr>
                  <w:b/>
                  <w:bCs/>
                  <w:lang w:val="de-DE"/>
                </w:rPr>
              </w:pPr>
              <w:r>
                <w:rPr>
                  <w:b/>
                  <w:bCs/>
                  <w:lang w:val="de-DE"/>
                </w:rPr>
                <w:fldChar w:fldCharType="end"/>
              </w:r>
            </w:p>
          </w:sdtContent>
        </w:sdt>
        <w:p w14:paraId="57D7F7D4" w14:textId="764AFDE2" w:rsidR="00494425" w:rsidRDefault="002878C1"/>
      </w:sdtContent>
    </w:sdt>
    <w:p w14:paraId="37CE23ED" w14:textId="7A44FB62" w:rsidR="00B07627" w:rsidRDefault="00B07627"/>
    <w:p w14:paraId="0BF5D527" w14:textId="77777777" w:rsidR="00B42D68" w:rsidRDefault="00B42D68"/>
    <w:p w14:paraId="4CE1EC37" w14:textId="707B5A4F" w:rsidR="00D95CEE" w:rsidRDefault="00D95CEE">
      <w:r>
        <w:br w:type="page"/>
      </w:r>
    </w:p>
    <w:p w14:paraId="11FB51FE" w14:textId="77777777" w:rsidR="005851B1" w:rsidRDefault="005851B1" w:rsidP="005851B1">
      <w:pPr>
        <w:pStyle w:val="berschrift1"/>
      </w:pPr>
      <w:bookmarkStart w:id="0" w:name="_Toc90999724"/>
      <w:bookmarkStart w:id="1" w:name="_Toc90903720"/>
      <w:r w:rsidRPr="00494425">
        <w:lastRenderedPageBreak/>
        <w:t>Aufgabenstellung</w:t>
      </w:r>
      <w:bookmarkEnd w:id="0"/>
      <w:r w:rsidRPr="00494425">
        <w:t xml:space="preserve"> </w:t>
      </w:r>
    </w:p>
    <w:p w14:paraId="71853ED5" w14:textId="77777777" w:rsidR="005851B1"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dieser Challenge ging es darum, die Wahrscheinlichkeit von Todesfällen infolge eines Steinschlages zu berechnen. </w:t>
      </w:r>
      <w:r>
        <w:rPr>
          <w:rFonts w:asciiTheme="minorHAnsi" w:eastAsiaTheme="minorEastAsia" w:hAnsiTheme="minorHAnsi" w:cstheme="minorBidi"/>
          <w:sz w:val="22"/>
          <w:szCs w:val="22"/>
          <w:lang w:eastAsia="en-US"/>
        </w:rPr>
        <w:br/>
        <w:t xml:space="preserve">Bei der betroffenen Strasse handelt es sich um die Kantonsstrasse unterhalb von Schiers im Kanton Graubünden. Der betroffene Strassenabschnitt ist mit Steinauffangnetzen gesichert. Diese sind jedoch schon älter und können die benötigte Sicherheit nicht mehr gewähren und müssen ersetzt werden. Die Planung für neue Netze hat bereits begonnen. Diese sind aber frühestens in einem Jahr einsatzbereit. </w:t>
      </w:r>
    </w:p>
    <w:p w14:paraId="1FC86F1C" w14:textId="77777777" w:rsidR="005851B1" w:rsidRPr="00494425" w:rsidRDefault="005851B1" w:rsidP="005851B1">
      <w:pPr>
        <w:pStyle w:val="StandardWeb"/>
        <w:shd w:val="clear" w:color="auto" w:fill="FFFFFF"/>
        <w:spacing w:before="0" w:beforeAutospacing="0" w:after="0" w:afterAutospacing="0"/>
        <w:rPr>
          <w:rFonts w:asciiTheme="minorHAnsi" w:eastAsiaTheme="minorEastAsia" w:hAnsiTheme="minorHAnsi" w:cstheme="minorBidi"/>
          <w:sz w:val="22"/>
          <w:szCs w:val="22"/>
          <w:lang w:eastAsia="en-US"/>
        </w:rPr>
      </w:pPr>
      <w:r>
        <w:rPr>
          <w:rFonts w:asciiTheme="minorHAnsi" w:eastAsiaTheme="minorEastAsia" w:hAnsiTheme="minorHAnsi" w:cstheme="minorBidi"/>
          <w:sz w:val="22"/>
          <w:szCs w:val="22"/>
          <w:lang w:eastAsia="en-US"/>
        </w:rPr>
        <w:t xml:space="preserve">In den letzten Monaten wurden mehrere Steinschläge verzeichnet. Die Gefahr, dass bei weiteren solchen Ereignissen die Netze kaputt gehen und die Verkehrsteilnehmer einem grossen Risiko ausgesetzt sind, muss </w:t>
      </w:r>
      <w:r w:rsidRPr="003D45B1">
        <w:rPr>
          <w:rFonts w:asciiTheme="minorHAnsi" w:eastAsiaTheme="minorEastAsia" w:hAnsiTheme="minorHAnsi" w:cstheme="minorBidi"/>
          <w:sz w:val="22"/>
          <w:szCs w:val="22"/>
          <w:lang w:eastAsia="en-US"/>
        </w:rPr>
        <w:t>erarbeitet</w:t>
      </w:r>
      <w:r>
        <w:rPr>
          <w:rFonts w:asciiTheme="minorHAnsi" w:eastAsiaTheme="minorEastAsia" w:hAnsiTheme="minorHAnsi" w:cstheme="minorBidi"/>
          <w:sz w:val="22"/>
          <w:szCs w:val="22"/>
          <w:lang w:eastAsia="en-US"/>
        </w:rPr>
        <w:t xml:space="preserve"> </w:t>
      </w:r>
      <w:r w:rsidRPr="003D45B1">
        <w:rPr>
          <w:rFonts w:asciiTheme="minorHAnsi" w:eastAsiaTheme="minorEastAsia" w:hAnsiTheme="minorHAnsi" w:cstheme="minorBidi"/>
          <w:sz w:val="22"/>
          <w:szCs w:val="22"/>
          <w:lang w:eastAsia="en-US"/>
        </w:rPr>
        <w:t>werden</w:t>
      </w:r>
      <w:r>
        <w:rPr>
          <w:rFonts w:asciiTheme="minorHAnsi" w:eastAsiaTheme="minorEastAsia" w:hAnsiTheme="minorHAnsi" w:cstheme="minorBidi"/>
          <w:sz w:val="22"/>
          <w:szCs w:val="22"/>
          <w:lang w:eastAsia="en-US"/>
        </w:rPr>
        <w:t xml:space="preserve">. </w:t>
      </w:r>
    </w:p>
    <w:p w14:paraId="16A73AA6" w14:textId="26F951D3" w:rsidR="001D59B8" w:rsidRDefault="005851B1" w:rsidP="005D7A7F">
      <w:r>
        <w:t>Wir wurden vom Kantonsingenieur beauftragt, mit den vorhandenen Daten, die Wahrscheinlichkeit eines Todesfalls zu berechnen. Die Strasse kann offenbleiben, sofern die Wahrscheinlichkeit von Todesfällen infolge eines Steinschlags kleiner als 10</w:t>
      </w:r>
      <w:r>
        <w:rPr>
          <w:vertAlign w:val="superscript"/>
        </w:rPr>
        <w:t xml:space="preserve">-4  </w:t>
      </w:r>
      <w:r>
        <w:t>ist.</w:t>
      </w:r>
      <w:bookmarkStart w:id="2" w:name="_Toc90912250"/>
      <w:bookmarkStart w:id="3" w:name="_Toc90903721"/>
      <w:bookmarkEnd w:id="1"/>
    </w:p>
    <w:p w14:paraId="12CF4AB0" w14:textId="77777777" w:rsidR="001D59B8" w:rsidRDefault="001D59B8" w:rsidP="001D59B8">
      <w:pPr>
        <w:pStyle w:val="berschrift1"/>
      </w:pPr>
      <w:bookmarkStart w:id="4" w:name="_Toc90999725"/>
      <w:r>
        <w:t>Ausgangslage</w:t>
      </w:r>
      <w:bookmarkEnd w:id="2"/>
      <w:bookmarkEnd w:id="4"/>
    </w:p>
    <w:p w14:paraId="35710287" w14:textId="5E22777A" w:rsidR="001D59B8" w:rsidRDefault="001D59B8" w:rsidP="001D59B8">
      <w:r>
        <w:t>Für die Planung der neuen Sicherheitsnetze wurden über drei Monate die Daten der Steinschlagereignisse von einem sehr präzisen Radar gemessen und von einem Experten geschätzt. Es wurden Steingeschwindigkeit, Steinmasse und Zeitpunkt</w:t>
      </w:r>
      <w:r w:rsidR="000471F6">
        <w:t xml:space="preserve"> des Falles</w:t>
      </w:r>
      <w:r>
        <w:t xml:space="preserve"> registriert. </w:t>
      </w:r>
      <w:r>
        <w:br/>
        <w:t>Gemäss einer Einschätzung des beauftragten Ingenieurbüros sind die Netze bis zu einer Aufprallenergie von 1000 kJ sicher. Sollte jedoch schon ein</w:t>
      </w:r>
      <w:r w:rsidR="001779F2">
        <w:t>e</w:t>
      </w:r>
      <w:r>
        <w:t xml:space="preserve"> Stein</w:t>
      </w:r>
      <w:r w:rsidR="001779F2">
        <w:t>masse</w:t>
      </w:r>
      <w:r>
        <w:t xml:space="preserve"> mit über 2000 kg im Netz liegen, hält das Netz nur noch einen Stein mit einer Aufprallenergie von höchstens 500 kJ. </w:t>
      </w:r>
      <w:r>
        <w:br/>
        <w:t xml:space="preserve">Die Steine in den Sicherheitsnetzen werden nach spätestens 24 Stunden entfernt. </w:t>
      </w:r>
      <w:r>
        <w:br/>
        <w:t xml:space="preserve">Täglich fahren 1200 Autos auf dieser Strasse, mit einer erlaubten Höchstgeschwindigkeit von 60 km/h. </w:t>
      </w:r>
      <w:r w:rsidRPr="00BB1213">
        <w:t xml:space="preserve">Stau wurde auf der Strecke nicht </w:t>
      </w:r>
      <w:r>
        <w:t>beobachtet.</w:t>
      </w:r>
    </w:p>
    <w:p w14:paraId="4B7ABE8C" w14:textId="68843D99" w:rsidR="001D59B8" w:rsidRPr="004B661E" w:rsidRDefault="001D59B8" w:rsidP="001D59B8">
      <w:r w:rsidRPr="003664D5">
        <w:t xml:space="preserve">Die Kantonsstrasse ist </w:t>
      </w:r>
      <w:r>
        <w:t xml:space="preserve">für die Region </w:t>
      </w:r>
      <w:r w:rsidRPr="003664D5">
        <w:t>sehr wichtig</w:t>
      </w:r>
      <w:r>
        <w:t xml:space="preserve"> </w:t>
      </w:r>
      <w:r w:rsidRPr="003664D5">
        <w:t>und verbindet Schiers mit Landquart</w:t>
      </w:r>
      <w:r>
        <w:t xml:space="preserve"> und Davos</w:t>
      </w:r>
      <w:r w:rsidRPr="003664D5">
        <w:t xml:space="preserve">. </w:t>
      </w:r>
      <w:r>
        <w:br/>
      </w:r>
      <w:r w:rsidRPr="003664D5">
        <w:t xml:space="preserve">Es ist wichtig, dass die Strasse offenbleibt und gesichert ist für die </w:t>
      </w:r>
      <w:r w:rsidR="00EA4A9D">
        <w:t>Bewohner</w:t>
      </w:r>
      <w:r w:rsidRPr="003664D5">
        <w:t xml:space="preserve">. Falls die Strasse gesperrt </w:t>
      </w:r>
      <w:r>
        <w:t>wird</w:t>
      </w:r>
      <w:r w:rsidRPr="003664D5">
        <w:t xml:space="preserve">, </w:t>
      </w:r>
      <w:r>
        <w:t>müssten die Einwohner von</w:t>
      </w:r>
      <w:r w:rsidRPr="003664D5">
        <w:t xml:space="preserve"> Schiers und der Umgebung </w:t>
      </w:r>
      <w:r>
        <w:t xml:space="preserve">einen grossen Umweg </w:t>
      </w:r>
      <w:r w:rsidRPr="003664D5">
        <w:t>fahren</w:t>
      </w:r>
      <w:r>
        <w:t xml:space="preserve"> für medizinische Hilfe, die Feuerwehr, die Arbeit, die Schule oder um ein öffentliches Amt zu erreichen. </w:t>
      </w:r>
    </w:p>
    <w:p w14:paraId="20A5AA28" w14:textId="477C24B5" w:rsidR="001D59B8" w:rsidRPr="00F33348" w:rsidRDefault="001D59B8" w:rsidP="001D59B8">
      <w:pPr>
        <w:pStyle w:val="berschrift1"/>
      </w:pPr>
      <w:bookmarkStart w:id="5" w:name="_Toc90912251"/>
      <w:bookmarkStart w:id="6" w:name="_Toc90999726"/>
      <w:r>
        <w:t>Grafiken</w:t>
      </w:r>
      <w:bookmarkEnd w:id="5"/>
      <w:r w:rsidR="00F82F15">
        <w:t xml:space="preserve"> &amp; Verteilungen</w:t>
      </w:r>
      <w:bookmarkEnd w:id="6"/>
    </w:p>
    <w:p w14:paraId="0E7D89D1" w14:textId="65D430A2" w:rsidR="001D59B8" w:rsidRDefault="001D59B8" w:rsidP="001D59B8">
      <w:r>
        <w:t>Bei der Analyse der Verteilung der Masse nach den beiden Ablösungszonen haben wir festgestellt, dass aus der Zone 1 zwar viele Steine mit einem Gewicht von weniger als 1</w:t>
      </w:r>
      <w:r w:rsidR="00B6519B">
        <w:t>’</w:t>
      </w:r>
      <w:r>
        <w:t>000 kg runtergefallen sind, es allerdings signifikante Ausreisser bis über 3</w:t>
      </w:r>
      <w:r w:rsidR="00B6519B">
        <w:t>’</w:t>
      </w:r>
      <w:r>
        <w:t>000 kg gab. Aus der Zone 2 haben sich eher leichtere Steine, mit einer Masse bis maximal 500 kg gelöst.</w:t>
      </w:r>
    </w:p>
    <w:p w14:paraId="011CBCC5" w14:textId="0C066B7D" w:rsidR="001D59B8" w:rsidRDefault="001D59B8" w:rsidP="001D59B8">
      <w:r>
        <w:t xml:space="preserve">Bei der Geschwindigkeit </w:t>
      </w:r>
      <w:r w:rsidR="006632A7">
        <w:t xml:space="preserve">haben wir eine gegenteilige </w:t>
      </w:r>
      <w:r w:rsidR="00EF6FD6">
        <w:t>Erkenntnis gewonnen</w:t>
      </w:r>
      <w:r>
        <w:t>. Steine aus der Zone 2 sind allesamt schneller ins Netz gefallen. Wir kennen das genaue Profil des Hangs zwar nicht, doch dürfte zu erwarten sein, dass schwerere Steine eher rollen respektive häufiger aufspringen und dadurch an Geschwindigkeit verlieren. Es ist auch möglich, dass die Zone 2 deutlich höher als Zone 1, liegt.</w:t>
      </w:r>
    </w:p>
    <w:p w14:paraId="75AC09D7" w14:textId="514208BD" w:rsidR="00BF677F" w:rsidRPr="00BF677F" w:rsidRDefault="0081054B" w:rsidP="00BF677F">
      <w:bookmarkStart w:id="7" w:name="_Hlk90465262"/>
      <w:bookmarkEnd w:id="3"/>
      <w:bookmarkEnd w:id="7"/>
      <w:r>
        <w:rPr>
          <w:noProof/>
        </w:rPr>
        <w:lastRenderedPageBreak/>
        <w:drawing>
          <wp:inline distT="0" distB="0" distL="0" distR="0" wp14:anchorId="171190BD" wp14:editId="17EA5850">
            <wp:extent cx="2520000" cy="1762759"/>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1762759"/>
                    </a:xfrm>
                    <a:prstGeom prst="rect">
                      <a:avLst/>
                    </a:prstGeom>
                    <a:noFill/>
                    <a:ln>
                      <a:noFill/>
                    </a:ln>
                  </pic:spPr>
                </pic:pic>
              </a:graphicData>
            </a:graphic>
          </wp:inline>
        </w:drawing>
      </w:r>
      <w:r w:rsidR="00EA7314">
        <w:rPr>
          <w:noProof/>
        </w:rPr>
        <w:drawing>
          <wp:inline distT="0" distB="0" distL="0" distR="0" wp14:anchorId="7581B841" wp14:editId="0180DB9D">
            <wp:extent cx="2440526" cy="1764000"/>
            <wp:effectExtent l="0" t="0" r="0" b="825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0526" cy="1764000"/>
                    </a:xfrm>
                    <a:prstGeom prst="rect">
                      <a:avLst/>
                    </a:prstGeom>
                    <a:noFill/>
                    <a:ln>
                      <a:noFill/>
                    </a:ln>
                  </pic:spPr>
                </pic:pic>
              </a:graphicData>
            </a:graphic>
          </wp:inline>
        </w:drawing>
      </w:r>
    </w:p>
    <w:p w14:paraId="4733D2DF" w14:textId="0A7A719A" w:rsidR="00F77DA4" w:rsidRDefault="00F77DA4" w:rsidP="00F77DA4">
      <w:r>
        <w:t xml:space="preserve">Die Analyse der kinetischen Energie nach Ablösungszonen bestätigt das Bild mit den unterschiedlichen Geschwindigkeiten. Steine aus der Zone 1 fallen mit einer deutlich kleineren kinetischen Energie ins Fangnetz. Bei Zone 2 sind zwei sehr grosse Ausreisser zu </w:t>
      </w:r>
      <w:r w:rsidR="00CD661F">
        <w:t>erkennen</w:t>
      </w:r>
      <w:r>
        <w:t>.</w:t>
      </w:r>
    </w:p>
    <w:p w14:paraId="62722C8A" w14:textId="3AA04EED" w:rsidR="00C2158A" w:rsidRDefault="00BD20F9" w:rsidP="00C2158A">
      <w:r>
        <w:rPr>
          <w:noProof/>
        </w:rPr>
        <w:drawing>
          <wp:inline distT="0" distB="0" distL="0" distR="0" wp14:anchorId="3300A015" wp14:editId="3A0A1222">
            <wp:extent cx="2490717" cy="1764000"/>
            <wp:effectExtent l="0" t="0" r="5080" b="825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0717" cy="1764000"/>
                    </a:xfrm>
                    <a:prstGeom prst="rect">
                      <a:avLst/>
                    </a:prstGeom>
                    <a:noFill/>
                    <a:ln>
                      <a:noFill/>
                    </a:ln>
                  </pic:spPr>
                </pic:pic>
              </a:graphicData>
            </a:graphic>
          </wp:inline>
        </w:drawing>
      </w:r>
    </w:p>
    <w:p w14:paraId="2219EF1B" w14:textId="77777777" w:rsidR="0027503C" w:rsidRDefault="0027503C" w:rsidP="00585B0D"/>
    <w:p w14:paraId="2C8FC9FD" w14:textId="77777777" w:rsidR="00957346" w:rsidRDefault="00957346" w:rsidP="00957346">
      <w:r>
        <w:t xml:space="preserve">Bei der Analyse der Anzahl Steine nach Uhrzeit ist keine klare Verteilung ersichtlich. Zwar gibt es ab 8 Uhr ein paar Stunden mit überdurchschnittlich vielen Steinen pro Stunde, doch ist der Durchschnitt nur geringfügig höher als in der Nacht. </w:t>
      </w:r>
      <w:r>
        <w:br/>
        <w:t>Wir konnten auch keine nennenswerte Änderung auf Tagesbasis im Verlauf der drei Monate feststellen.</w:t>
      </w:r>
    </w:p>
    <w:p w14:paraId="2FC7E60A" w14:textId="6DB6C9E9" w:rsidR="006C7D74" w:rsidRDefault="00EA7314" w:rsidP="006C7D74">
      <w:r>
        <w:rPr>
          <w:noProof/>
        </w:rPr>
        <w:drawing>
          <wp:inline distT="0" distB="0" distL="0" distR="0" wp14:anchorId="7D862C43" wp14:editId="08835F4E">
            <wp:extent cx="2456187" cy="1764000"/>
            <wp:effectExtent l="0" t="0" r="1270" b="825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187" cy="1764000"/>
                    </a:xfrm>
                    <a:prstGeom prst="rect">
                      <a:avLst/>
                    </a:prstGeom>
                    <a:noFill/>
                    <a:ln>
                      <a:noFill/>
                    </a:ln>
                  </pic:spPr>
                </pic:pic>
              </a:graphicData>
            </a:graphic>
          </wp:inline>
        </w:drawing>
      </w:r>
      <w:r>
        <w:rPr>
          <w:noProof/>
        </w:rPr>
        <w:drawing>
          <wp:inline distT="0" distB="0" distL="0" distR="0" wp14:anchorId="611F235C" wp14:editId="5CEA336B">
            <wp:extent cx="2626027" cy="1764000"/>
            <wp:effectExtent l="0" t="0" r="0" b="825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6027" cy="1764000"/>
                    </a:xfrm>
                    <a:prstGeom prst="rect">
                      <a:avLst/>
                    </a:prstGeom>
                    <a:noFill/>
                    <a:ln>
                      <a:noFill/>
                    </a:ln>
                  </pic:spPr>
                </pic:pic>
              </a:graphicData>
            </a:graphic>
          </wp:inline>
        </w:drawing>
      </w:r>
      <w:r w:rsidR="006C7D74" w:rsidRPr="006C7D74">
        <w:t xml:space="preserve"> </w:t>
      </w:r>
    </w:p>
    <w:p w14:paraId="6D65D975" w14:textId="77777777" w:rsidR="0027503C" w:rsidRDefault="0027503C" w:rsidP="006C7D74"/>
    <w:p w14:paraId="78D58EEE" w14:textId="77777777" w:rsidR="0027503C" w:rsidRDefault="0027503C" w:rsidP="006C7D74"/>
    <w:p w14:paraId="316741F0" w14:textId="77777777" w:rsidR="0027503C" w:rsidRDefault="0027503C" w:rsidP="006C7D74"/>
    <w:p w14:paraId="7F00FD78" w14:textId="77777777" w:rsidR="004B633F" w:rsidRDefault="004B633F" w:rsidP="006C7D74"/>
    <w:p w14:paraId="60EF7897" w14:textId="77777777" w:rsidR="0042754A" w:rsidRDefault="0042754A" w:rsidP="0042754A">
      <w:r>
        <w:lastRenderedPageBreak/>
        <w:t>Dasselbe gilt für die summierte Energie pro Tag.</w:t>
      </w:r>
      <w:r>
        <w:br/>
        <w:t xml:space="preserve">Bei der summierten Masse pro Tag wird auch ersichtlich, wie es einzelne Tage gibt, an denen grössere Massen ins Netz runtergefallen sind. Doch lässt sich daraus optisch sowie mittels </w:t>
      </w:r>
      <w:r w:rsidRPr="006E0FCA">
        <w:t>Kolmogorov-Smirnov Test</w:t>
      </w:r>
      <w:r>
        <w:t xml:space="preserve"> keine Verteilung eindeutig erkennen.</w:t>
      </w:r>
    </w:p>
    <w:p w14:paraId="0F9FEFAC" w14:textId="5E032B25" w:rsidR="00613475" w:rsidRDefault="00EA7314" w:rsidP="006C7D74">
      <w:r>
        <w:rPr>
          <w:noProof/>
        </w:rPr>
        <w:drawing>
          <wp:inline distT="0" distB="0" distL="0" distR="0" wp14:anchorId="5B0A79D1" wp14:editId="43E86E67">
            <wp:extent cx="2644098" cy="1764000"/>
            <wp:effectExtent l="0" t="0" r="0" b="825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4098" cy="1764000"/>
                    </a:xfrm>
                    <a:prstGeom prst="rect">
                      <a:avLst/>
                    </a:prstGeom>
                    <a:noFill/>
                    <a:ln>
                      <a:noFill/>
                    </a:ln>
                  </pic:spPr>
                </pic:pic>
              </a:graphicData>
            </a:graphic>
          </wp:inline>
        </w:drawing>
      </w:r>
      <w:r>
        <w:rPr>
          <w:noProof/>
        </w:rPr>
        <w:drawing>
          <wp:inline distT="0" distB="0" distL="0" distR="0" wp14:anchorId="6075317E" wp14:editId="51E5B20B">
            <wp:extent cx="2724625" cy="1764000"/>
            <wp:effectExtent l="0" t="0" r="0" b="82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625" cy="1764000"/>
                    </a:xfrm>
                    <a:prstGeom prst="rect">
                      <a:avLst/>
                    </a:prstGeom>
                    <a:noFill/>
                    <a:ln>
                      <a:noFill/>
                    </a:ln>
                  </pic:spPr>
                </pic:pic>
              </a:graphicData>
            </a:graphic>
          </wp:inline>
        </w:drawing>
      </w:r>
    </w:p>
    <w:p w14:paraId="5B680F2B" w14:textId="128E7356" w:rsidR="00C2158A" w:rsidRDefault="00C2158A" w:rsidP="00C2158A"/>
    <w:p w14:paraId="70BA9CF0" w14:textId="5C7F525F" w:rsidR="00020AF7" w:rsidRDefault="00020AF7" w:rsidP="00020AF7">
      <w:r>
        <w:t>Für die Monte Carlo Simulation war die Überprüfung der Verteilungen der Massen, Geschwindigkeiten und Zeitabstände pro Zone essentiell um dies</w:t>
      </w:r>
      <w:r w:rsidR="00404A5B">
        <w:t xml:space="preserve">e </w:t>
      </w:r>
      <w:r>
        <w:t>mit den korrekten Verteilungen zu simulieren.</w:t>
      </w:r>
      <w:r>
        <w:br/>
        <w:t>Verteilung der Massen in kg:</w:t>
      </w:r>
    </w:p>
    <w:p w14:paraId="1B287714" w14:textId="678317A7" w:rsidR="00C2158A" w:rsidRDefault="00EA7314" w:rsidP="00C2158A">
      <w:r>
        <w:rPr>
          <w:noProof/>
        </w:rPr>
        <w:drawing>
          <wp:inline distT="0" distB="0" distL="0" distR="0" wp14:anchorId="35E23240" wp14:editId="3A7A9FCF">
            <wp:extent cx="2421537" cy="1764000"/>
            <wp:effectExtent l="0" t="0" r="0" b="825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6CAB50E3" wp14:editId="7E8B9044">
            <wp:extent cx="2421537" cy="1764000"/>
            <wp:effectExtent l="0" t="0" r="0" b="825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p>
    <w:p w14:paraId="43281E52" w14:textId="7377FF60" w:rsidR="00C2158A" w:rsidRDefault="003904B6" w:rsidP="00C2158A">
      <w:r>
        <w:t xml:space="preserve">Verteilung der Geschwindigkeit in </w:t>
      </w:r>
      <w:r w:rsidR="00544D51">
        <w:t>m/s</w:t>
      </w:r>
      <w:r>
        <w:t>:</w:t>
      </w:r>
    </w:p>
    <w:p w14:paraId="68CDBAC7" w14:textId="69292009" w:rsidR="00C2158A" w:rsidRDefault="00EA7314" w:rsidP="00C2158A">
      <w:r>
        <w:rPr>
          <w:noProof/>
        </w:rPr>
        <w:drawing>
          <wp:inline distT="0" distB="0" distL="0" distR="0" wp14:anchorId="6B947DC6" wp14:editId="655043A4">
            <wp:extent cx="2421537" cy="1764000"/>
            <wp:effectExtent l="0" t="0" r="0" b="8255"/>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5CDD90B7" wp14:editId="4941326B">
            <wp:extent cx="2385078" cy="1764000"/>
            <wp:effectExtent l="0" t="0" r="0" b="8255"/>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5078" cy="1764000"/>
                    </a:xfrm>
                    <a:prstGeom prst="rect">
                      <a:avLst/>
                    </a:prstGeom>
                    <a:noFill/>
                    <a:ln>
                      <a:noFill/>
                    </a:ln>
                  </pic:spPr>
                </pic:pic>
              </a:graphicData>
            </a:graphic>
          </wp:inline>
        </w:drawing>
      </w:r>
    </w:p>
    <w:p w14:paraId="45048EDC" w14:textId="77777777" w:rsidR="004B633F" w:rsidRDefault="004B633F" w:rsidP="00906BD3"/>
    <w:p w14:paraId="44CEB193" w14:textId="77777777" w:rsidR="004B633F" w:rsidRDefault="004B633F" w:rsidP="00906BD3"/>
    <w:p w14:paraId="53D59E68" w14:textId="77777777" w:rsidR="004B633F" w:rsidRDefault="004B633F" w:rsidP="00906BD3"/>
    <w:p w14:paraId="1B2C6D9E" w14:textId="77777777" w:rsidR="00B42D68" w:rsidRDefault="00B42D68" w:rsidP="00906BD3"/>
    <w:p w14:paraId="3297E0E6" w14:textId="157095B8" w:rsidR="00906BD3" w:rsidRDefault="00906BD3" w:rsidP="00906BD3">
      <w:r>
        <w:t>Verteilung der Zeitabstände in Stunden vor dem nächsten Steinfall:</w:t>
      </w:r>
    </w:p>
    <w:p w14:paraId="46B32DCF" w14:textId="665DD79B" w:rsidR="00C2158A" w:rsidRDefault="00EA7314" w:rsidP="00C2158A">
      <w:r>
        <w:rPr>
          <w:noProof/>
        </w:rPr>
        <w:drawing>
          <wp:inline distT="0" distB="0" distL="0" distR="0" wp14:anchorId="70FF6D6B" wp14:editId="650AB13C">
            <wp:extent cx="2421537" cy="1764000"/>
            <wp:effectExtent l="0" t="0" r="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1537" cy="1764000"/>
                    </a:xfrm>
                    <a:prstGeom prst="rect">
                      <a:avLst/>
                    </a:prstGeom>
                    <a:noFill/>
                    <a:ln>
                      <a:noFill/>
                    </a:ln>
                  </pic:spPr>
                </pic:pic>
              </a:graphicData>
            </a:graphic>
          </wp:inline>
        </w:drawing>
      </w:r>
      <w:r>
        <w:rPr>
          <w:noProof/>
        </w:rPr>
        <w:drawing>
          <wp:inline distT="0" distB="0" distL="0" distR="0" wp14:anchorId="35916694" wp14:editId="5FA2E8DE">
            <wp:extent cx="2385078" cy="1764000"/>
            <wp:effectExtent l="0" t="0" r="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5078" cy="1764000"/>
                    </a:xfrm>
                    <a:prstGeom prst="rect">
                      <a:avLst/>
                    </a:prstGeom>
                    <a:noFill/>
                    <a:ln>
                      <a:noFill/>
                    </a:ln>
                  </pic:spPr>
                </pic:pic>
              </a:graphicData>
            </a:graphic>
          </wp:inline>
        </w:drawing>
      </w:r>
    </w:p>
    <w:p w14:paraId="562DD161" w14:textId="77777777" w:rsidR="00C2158A" w:rsidRPr="00C2158A" w:rsidRDefault="00C2158A" w:rsidP="00C2158A"/>
    <w:p w14:paraId="5586F156" w14:textId="0158389B" w:rsidR="00494425" w:rsidRDefault="00494425" w:rsidP="00494425">
      <w:pPr>
        <w:pStyle w:val="berschrift1"/>
      </w:pPr>
      <w:bookmarkStart w:id="8" w:name="_Toc90903723"/>
      <w:bookmarkStart w:id="9" w:name="_Toc90999727"/>
      <w:r>
        <w:t>Vorgehen und Berechnungen</w:t>
      </w:r>
      <w:bookmarkEnd w:id="8"/>
      <w:bookmarkEnd w:id="9"/>
    </w:p>
    <w:p w14:paraId="4DA9BA84" w14:textId="77777777" w:rsidR="003C5CFD" w:rsidRDefault="003C5CFD" w:rsidP="003C5CFD">
      <w:r>
        <w:t xml:space="preserve">Bei unserem ersten Kickoff Meeting notierten wir uns, welche Informationen und Modelparameter bereits vorgegeben sind. Dabei erarbeiteten wir einige Fragen welche Unklarheiten und Modellierungsgrenzen betrafen. Diese konnten wir zum Grossteil mit Rocco klären. </w:t>
      </w:r>
      <w:r>
        <w:br/>
      </w:r>
      <w:r>
        <w:br/>
        <w:t xml:space="preserve">Eine Frage, welche uns von Anfang an beschäftigt hat, war ob die Netze rollierend alle 24 Stunden geleert werden oder ob dies zu einem fixen Zeitpunkt einmal am Tag geschieht. Die Antwort auf diese Frage war wichtig für unsere Berechnungen. In unserer Endrechnung haben wir schlussendlich mit einem fixen Zeitpunkt alle 24 Stunden gerechnet. </w:t>
      </w:r>
      <w:r>
        <w:br/>
        <w:t>Mit den gegebenen Daten machten wir zuerst einige Plots um die Daten zu visualisieren.</w:t>
      </w:r>
      <w:r>
        <w:br/>
        <w:t xml:space="preserve">Danach begannen wir mit den Berechnungen. </w:t>
      </w:r>
    </w:p>
    <w:p w14:paraId="036545A1" w14:textId="70000ACA" w:rsidR="003C5CFD" w:rsidRDefault="003C5CFD" w:rsidP="003C5CFD">
      <w:pPr>
        <w:rPr>
          <w:lang w:val="de-DE"/>
        </w:rPr>
      </w:pPr>
      <w:r>
        <w:rPr>
          <w:lang w:val="de-DE"/>
        </w:rPr>
        <w:t xml:space="preserve">Zuerst wurde für jeden gemessenen Stein die kinetische Energie </w:t>
      </w:r>
      <w:r w:rsidR="00351AA5">
        <w:t>mittels folgender Formel</w:t>
      </w:r>
      <w:r w:rsidR="00894317">
        <w:t xml:space="preserve"> </w:t>
      </w:r>
      <w:r w:rsidR="00894317">
        <w:rPr>
          <w:lang w:val="de-DE"/>
        </w:rPr>
        <w:t>berechnet</w:t>
      </w:r>
      <w:r w:rsidR="00351AA5">
        <w:t>:</w:t>
      </w:r>
    </w:p>
    <w:p w14:paraId="5F2CE5A3" w14:textId="77777777" w:rsidR="003C5CFD" w:rsidRDefault="003C5CFD" w:rsidP="003C5CFD">
      <w:pPr>
        <w:rPr>
          <w:rStyle w:val="mi"/>
          <w:iCs/>
          <w:sz w:val="27"/>
          <w:szCs w:val="27"/>
        </w:rPr>
      </w:pPr>
      <m:oMathPara>
        <m:oMath>
          <m:r>
            <w:rPr>
              <w:rStyle w:val="mi"/>
              <w:rFonts w:ascii="Cambria Math" w:hAnsi="Cambria Math"/>
              <w:sz w:val="27"/>
              <w:szCs w:val="27"/>
            </w:rPr>
            <m:t>E</m:t>
          </m:r>
          <m:r>
            <m:rPr>
              <m:sty m:val="p"/>
            </m:rPr>
            <w:rPr>
              <w:rStyle w:val="mi"/>
              <w:rFonts w:ascii="Cambria Math" w:hAnsi="Cambria Math"/>
              <w:sz w:val="19"/>
              <w:szCs w:val="19"/>
            </w:rPr>
            <m:t>kin</m:t>
          </m:r>
          <m:r>
            <m:rPr>
              <m:sty m:val="p"/>
            </m:rPr>
            <w:rPr>
              <w:rStyle w:val="mo"/>
              <w:rFonts w:ascii="Cambria Math" w:hAnsi="Cambria Math"/>
              <w:sz w:val="27"/>
              <w:szCs w:val="27"/>
            </w:rPr>
            <m:t>=</m:t>
          </m:r>
          <m:f>
            <m:fPr>
              <m:ctrlPr>
                <w:rPr>
                  <w:rFonts w:ascii="Cambria Math" w:hAnsi="Cambria Math"/>
                  <w:sz w:val="19"/>
                  <w:szCs w:val="19"/>
                </w:rPr>
              </m:ctrlPr>
            </m:fPr>
            <m:num>
              <m:r>
                <m:rPr>
                  <m:sty m:val="p"/>
                </m:rPr>
                <w:rPr>
                  <w:rStyle w:val="mn"/>
                  <w:rFonts w:ascii="Cambria Math" w:hAnsi="Cambria Math"/>
                  <w:sz w:val="19"/>
                  <w:szCs w:val="19"/>
                </w:rPr>
                <m:t>1</m:t>
              </m:r>
            </m:num>
            <m:den>
              <m:r>
                <w:rPr>
                  <w:rStyle w:val="mn"/>
                  <w:rFonts w:ascii="Cambria Math" w:hAnsi="Cambria Math"/>
                  <w:sz w:val="19"/>
                  <w:szCs w:val="19"/>
                </w:rPr>
                <m:t>2</m:t>
              </m:r>
            </m:den>
          </m:f>
          <m:r>
            <m:rPr>
              <m:sty m:val="p"/>
            </m:rPr>
            <w:rPr>
              <w:rStyle w:val="mo"/>
              <w:rFonts w:ascii="Cambria Math" w:hAnsi="Cambria Math"/>
              <w:sz w:val="27"/>
              <w:szCs w:val="27"/>
            </w:rPr>
            <m:t>⋅</m:t>
          </m:r>
          <m:r>
            <w:rPr>
              <w:rStyle w:val="mi"/>
              <w:rFonts w:ascii="Cambria Math" w:hAnsi="Cambria Math"/>
              <w:sz w:val="27"/>
              <w:szCs w:val="27"/>
            </w:rPr>
            <m:t>m</m:t>
          </m:r>
          <m:r>
            <m:rPr>
              <m:sty m:val="p"/>
            </m:rPr>
            <w:rPr>
              <w:rStyle w:val="mo"/>
              <w:rFonts w:ascii="Cambria Math" w:hAnsi="Cambria Math"/>
              <w:sz w:val="27"/>
              <w:szCs w:val="27"/>
            </w:rPr>
            <m:t>⋅</m:t>
          </m:r>
          <m:sSup>
            <m:sSupPr>
              <m:ctrlPr>
                <w:rPr>
                  <w:rFonts w:ascii="Cambria Math" w:hAnsi="Cambria Math"/>
                  <w:i/>
                  <w:iCs/>
                  <w:sz w:val="27"/>
                  <w:szCs w:val="27"/>
                </w:rPr>
              </m:ctrlPr>
            </m:sSupPr>
            <m:e>
              <m:r>
                <w:rPr>
                  <w:rStyle w:val="mi"/>
                  <w:rFonts w:ascii="Cambria Math" w:hAnsi="Cambria Math"/>
                  <w:sz w:val="27"/>
                  <w:szCs w:val="27"/>
                </w:rPr>
                <m:t>v</m:t>
              </m:r>
            </m:e>
            <m:sup>
              <m:r>
                <w:rPr>
                  <w:rStyle w:val="mi"/>
                  <w:rFonts w:ascii="Cambria Math" w:hAnsi="Cambria Math"/>
                  <w:sz w:val="27"/>
                  <w:szCs w:val="27"/>
                </w:rPr>
                <m:t>2</m:t>
              </m:r>
            </m:sup>
          </m:sSup>
        </m:oMath>
      </m:oMathPara>
    </w:p>
    <w:p w14:paraId="5872883D" w14:textId="0FF95465" w:rsidR="003C5CFD" w:rsidRDefault="003C5CFD" w:rsidP="003C5CFD">
      <w:pPr>
        <w:rPr>
          <w:lang w:val="de-DE"/>
        </w:rPr>
      </w:pPr>
      <w:r>
        <w:rPr>
          <w:lang w:val="de-DE"/>
        </w:rPr>
        <w:t xml:space="preserve">Weiter haben wir für jeden Stein pro Zone den Zeitabstand zum vorherigen Steinfall berechnet. Dazu wurde eine </w:t>
      </w:r>
      <w:r w:rsidR="00252C47">
        <w:t>Stundendifferenz zwischen den Steinen mittels Subtraktion gerechnet</w:t>
      </w:r>
      <w:r>
        <w:rPr>
          <w:lang w:val="de-DE"/>
        </w:rPr>
        <w:t>. Für die Auswertungen haben wir weiter die rollierende 24-Stunden Masse im Netz berechnet</w:t>
      </w:r>
      <w:r>
        <w:t>.</w:t>
      </w:r>
    </w:p>
    <w:p w14:paraId="3CE166D3" w14:textId="350B239D" w:rsidR="003C5CFD" w:rsidRDefault="003C5CFD" w:rsidP="003C5CFD">
      <w:pPr>
        <w:rPr>
          <w:lang w:val="de-DE"/>
        </w:rPr>
      </w:pPr>
      <w:r>
        <w:rPr>
          <w:lang w:val="de-DE"/>
        </w:rPr>
        <w:t xml:space="preserve">Im weiteren Schritt haben wir die Verteilung der sechs Variablen überprüft. Dazu haben wir die gängigsten Verteilungen von Scipy verwendet. Die sechs Variablen sind die Masse, Geschwindigkeit und Zeitabstände zwischen den Steinen für beide Zonen. Für alle sechs Variablen haben wir eine Monte Carlo Simulation durchgeführt. </w:t>
      </w:r>
      <w:r w:rsidR="00A13B29">
        <w:rPr>
          <w:lang w:val="de-DE"/>
        </w:rPr>
        <w:t xml:space="preserve">Wir simulierten 50 Mio. Steine. Aufgeteilt auf das Verhältnis </w:t>
      </w:r>
      <w:r w:rsidR="00F0043E">
        <w:rPr>
          <w:lang w:val="de-DE"/>
        </w:rPr>
        <w:t xml:space="preserve">der Anzahl registrierten Steine aus den Zonen. </w:t>
      </w:r>
      <w:r>
        <w:rPr>
          <w:lang w:val="de-DE"/>
        </w:rPr>
        <w:t xml:space="preserve">Die Parameter waren einerseits die zuvor bestimmten Verteilungen und die zu den Daten gehörenden Mittelwerten (plus Standardabweichung </w:t>
      </w:r>
      <w:r>
        <w:t>für die</w:t>
      </w:r>
      <w:r>
        <w:rPr>
          <w:lang w:val="de-DE"/>
        </w:rPr>
        <w:t xml:space="preserve"> Normal-Verteilung). </w:t>
      </w:r>
      <w:r>
        <w:t xml:space="preserve">Für die </w:t>
      </w:r>
      <w:r>
        <w:rPr>
          <w:lang w:val="de-DE"/>
        </w:rPr>
        <w:t>simulierten Steine konnten wir anhand der Masse und Geschwindigkeit</w:t>
      </w:r>
      <w:r>
        <w:t xml:space="preserve"> mittels</w:t>
      </w:r>
      <w:r>
        <w:rPr>
          <w:lang w:val="de-DE"/>
        </w:rPr>
        <w:t xml:space="preserve"> der obengenannten Formel die kinetische Energie </w:t>
      </w:r>
      <w:r>
        <w:t xml:space="preserve">ebenfalls </w:t>
      </w:r>
      <w:r>
        <w:rPr>
          <w:lang w:val="de-DE"/>
        </w:rPr>
        <w:t>berechnen.</w:t>
      </w:r>
    </w:p>
    <w:p w14:paraId="2E327E40" w14:textId="4957C834" w:rsidR="003C5CFD" w:rsidRDefault="003C5CFD" w:rsidP="003C5CFD">
      <w:pPr>
        <w:rPr>
          <w:lang w:val="de-DE"/>
        </w:rPr>
      </w:pPr>
      <w:r>
        <w:rPr>
          <w:lang w:val="de-DE"/>
        </w:rPr>
        <w:t xml:space="preserve">Nach diesem Schritt konnten bereits die </w:t>
      </w:r>
      <w:r w:rsidR="00516D2D">
        <w:t xml:space="preserve">simulierten </w:t>
      </w:r>
      <w:r>
        <w:rPr>
          <w:lang w:val="de-DE"/>
        </w:rPr>
        <w:t>Steine, die das Netz direkt durchschlagen haben, berechnet werden. Dabei wurde der vorgegebene Richtwert von 1‘000 k</w:t>
      </w:r>
      <w:r>
        <w:t>J</w:t>
      </w:r>
      <w:r>
        <w:rPr>
          <w:lang w:val="de-DE"/>
        </w:rPr>
        <w:t xml:space="preserve"> verwendet.</w:t>
      </w:r>
    </w:p>
    <w:p w14:paraId="62222FAB" w14:textId="77777777" w:rsidR="003C5CFD" w:rsidRDefault="003C5CFD" w:rsidP="003C5CFD">
      <w:r>
        <w:rPr>
          <w:lang w:val="de-DE"/>
        </w:rPr>
        <w:lastRenderedPageBreak/>
        <w:t xml:space="preserve">Zur Berechnung der Anzahl Steine, die aufgrund des vollen Netzes auf die Strasse fallen, mussten zuerst die simulierten Steine aus beiden Zonen in einen einheitlichen Zeitstrahl gebracht werden. Anhand des Zeitstrahls wurde jeder Tag, an dem </w:t>
      </w:r>
      <w:r>
        <w:t>im</w:t>
      </w:r>
      <w:r>
        <w:rPr>
          <w:lang w:val="de-DE"/>
        </w:rPr>
        <w:t xml:space="preserve"> Netz die kritische Masse von über 2‘000 kg lag, ersichtlich. Ist an diesen Tagen auch ein Stein mit einer Energie von über 500 k</w:t>
      </w:r>
      <w:r>
        <w:t>J</w:t>
      </w:r>
      <w:r>
        <w:rPr>
          <w:lang w:val="de-DE"/>
        </w:rPr>
        <w:t xml:space="preserve"> </w:t>
      </w:r>
      <w:r>
        <w:t>gefallen</w:t>
      </w:r>
      <w:r>
        <w:rPr>
          <w:lang w:val="de-DE"/>
        </w:rPr>
        <w:t>, haben wir überprüft, ob dieser Stein das Netz durchbrochen hat. Falls die Masse im Netz bei diesem Stein noch zu klein war, wurde kein Netzdurchschlag registriert.</w:t>
      </w:r>
      <w:r>
        <w:rPr>
          <w:lang w:val="de-DE"/>
        </w:rPr>
        <w:br/>
        <w:t xml:space="preserve">Anhand der Berechnung mit direkten Netzdurchschlägen und gerissenen Netzen konnten wir die Wahrscheinlichkeit, </w:t>
      </w:r>
      <w:r w:rsidRPr="00631FE5">
        <w:rPr>
          <w:lang w:val="de-DE"/>
        </w:rPr>
        <w:t>dass ein Stein pro Jahr auf der Strasse landet</w:t>
      </w:r>
      <w:r>
        <w:rPr>
          <w:lang w:val="de-DE"/>
        </w:rPr>
        <w:t>, berechnen. Dazu wurde die Summe der Netzdurchbrüche durch die Anzahl der simulierten Jahr</w:t>
      </w:r>
      <w:r>
        <w:t>e</w:t>
      </w:r>
      <w:r>
        <w:rPr>
          <w:lang w:val="de-DE"/>
        </w:rPr>
        <w:t xml:space="preserve"> dividiert.</w:t>
      </w:r>
    </w:p>
    <w:p w14:paraId="548BABD4" w14:textId="6B6EFC79" w:rsidR="003C5CFD" w:rsidRDefault="003C5CFD" w:rsidP="003C5CFD">
      <w:r>
        <w:t xml:space="preserve">Für die Wahrscheinlichkeit, dass ein Auto getroffen wird oder nicht mehr bremsen kann und somit einen Unfall hat, berechneten wir zuerst die Anzahl Autos pro Stunde. </w:t>
      </w:r>
      <w:r>
        <w:br/>
        <w:t>Als</w:t>
      </w:r>
      <w:r w:rsidR="00A95139">
        <w:t xml:space="preserve"> Reaktionsweg und</w:t>
      </w:r>
      <w:r>
        <w:t xml:space="preserve"> Bremsweg in einer Gefahrensituation definierten wir </w:t>
      </w:r>
      <w:r w:rsidR="00A95139">
        <w:t xml:space="preserve">36 </w:t>
      </w:r>
      <w:r>
        <w:t xml:space="preserve">Meter </w:t>
      </w:r>
      <w:r w:rsidRPr="006D6357">
        <w:rPr>
          <w:rFonts w:ascii="Calibri" w:hAnsi="Calibri"/>
        </w:rPr>
        <w:t>(Gebhardt, 2018)</w:t>
      </w:r>
      <w:r>
        <w:t xml:space="preserve"> und für die durchschnittliche Autolänge 4,4 Meter </w:t>
      </w:r>
      <w:r w:rsidRPr="00E1267B">
        <w:t>(Baz, 2018)</w:t>
      </w:r>
      <w:r>
        <w:t xml:space="preserve">. Diese </w:t>
      </w:r>
      <w:r w:rsidR="00910865">
        <w:t xml:space="preserve">Annahmen </w:t>
      </w:r>
      <w:r>
        <w:t>addiert, ergab</w:t>
      </w:r>
      <w:r w:rsidR="00B84616">
        <w:t xml:space="preserve"> </w:t>
      </w:r>
      <w:r>
        <w:t xml:space="preserve">somit eine Gefahrenzone von </w:t>
      </w:r>
      <w:r w:rsidR="00A95139">
        <w:t>40,4</w:t>
      </w:r>
      <w:r>
        <w:t xml:space="preserve"> Metern. Die 60 km/h rechneten wir in 16.66 m/s um.</w:t>
      </w:r>
      <w:r>
        <w:br/>
      </w:r>
      <w:r>
        <w:br/>
        <w:t xml:space="preserve">Anhand von diesen Zahlen berechneten wir die Wahrscheinlichkeit pro Tag, dass ein Auto in der Gefahrenzone ist. Den durchschnittlichen Besetzungsgrad der Autos </w:t>
      </w:r>
      <w:r w:rsidR="00522307">
        <w:t xml:space="preserve">in Graubünden </w:t>
      </w:r>
      <w:r>
        <w:t xml:space="preserve">legten wir auf 1.66 Personen fest </w:t>
      </w:r>
      <w:r w:rsidRPr="00E1267B">
        <w:rPr>
          <w:rFonts w:ascii="Calibri" w:hAnsi="Calibri"/>
        </w:rPr>
        <w:t>(Hartmann &amp; Walter, 2018)</w:t>
      </w:r>
      <w:r>
        <w:t xml:space="preserve">. Wir rechneten mit der Wahrscheinlichkeit, dass ein Steinschlag in 4 von 14 Fällen auf Kantonsstrassen tödlich endet </w:t>
      </w:r>
      <w:r w:rsidRPr="00E1267B">
        <w:rPr>
          <w:rFonts w:ascii="Calibri" w:hAnsi="Calibri"/>
        </w:rPr>
        <w:t>(Gerber, 2019)</w:t>
      </w:r>
      <w:r>
        <w:t>. Als letzten Schritt multiplizierten wir die errechneten Wahrscheinlichkeiten zu einer bedingten Kausalkette von Wahrscheinlichkeiten.</w:t>
      </w:r>
    </w:p>
    <w:p w14:paraId="5407488F" w14:textId="026FAC18" w:rsidR="00494425" w:rsidRPr="00494425" w:rsidRDefault="00494425" w:rsidP="00494425"/>
    <w:p w14:paraId="316E992D" w14:textId="77777777" w:rsidR="00836522" w:rsidRDefault="00494425" w:rsidP="00894317">
      <w:pPr>
        <w:pStyle w:val="berschrift1"/>
      </w:pPr>
      <w:bookmarkStart w:id="10" w:name="_Toc90999728"/>
      <w:r w:rsidRPr="00E87F65">
        <w:t>Empfehlung</w:t>
      </w:r>
      <w:bookmarkEnd w:id="10"/>
    </w:p>
    <w:p w14:paraId="00C8542D" w14:textId="4D0E05FB" w:rsidR="00024E38" w:rsidRDefault="00D97D54" w:rsidP="00D97D54">
      <w:pPr>
        <w:tabs>
          <w:tab w:val="left" w:pos="2340"/>
        </w:tabs>
      </w:pPr>
      <w:r w:rsidRPr="0065337A">
        <w:t xml:space="preserve">Anhand der beschriebenen Simulationen der Steinschläge empfehlen wir, die Strasse </w:t>
      </w:r>
      <w:r w:rsidR="00094B10">
        <w:t>zu schliessen</w:t>
      </w:r>
      <w:r w:rsidRPr="0065337A">
        <w:t>. Wir haben berechnet, dass die Sterbewahrscheinlichkeit</w:t>
      </w:r>
      <w:r>
        <w:t xml:space="preserve"> pro Jahr</w:t>
      </w:r>
      <w:r>
        <w:rPr>
          <w:lang w:val="de-DE"/>
        </w:rPr>
        <w:t xml:space="preserve"> </w:t>
      </w:r>
      <w:r w:rsidR="0022790F" w:rsidRPr="0022790F">
        <w:rPr>
          <w:lang w:val="de-DE"/>
        </w:rPr>
        <w:t>0.0001698900</w:t>
      </w:r>
      <w:r>
        <w:rPr>
          <w:lang w:val="de-DE"/>
        </w:rPr>
        <w:t xml:space="preserve">beträgt, was </w:t>
      </w:r>
      <w:r w:rsidR="00094B10">
        <w:rPr>
          <w:lang w:val="de-DE"/>
        </w:rPr>
        <w:t xml:space="preserve">über </w:t>
      </w:r>
      <w:r>
        <w:rPr>
          <w:lang w:val="de-DE"/>
        </w:rPr>
        <w:t xml:space="preserve">dem </w:t>
      </w:r>
      <w:r w:rsidRPr="0065337A">
        <w:t xml:space="preserve">Grenzwert von 0.0001 liegt. Die Differenz ist </w:t>
      </w:r>
      <w:r w:rsidR="00094B10">
        <w:t>deutlich und</w:t>
      </w:r>
      <w:r w:rsidRPr="0065337A">
        <w:t xml:space="preserve"> hat sich in </w:t>
      </w:r>
      <w:r w:rsidR="00094B10">
        <w:t>fünf</w:t>
      </w:r>
      <w:r w:rsidR="00094B10" w:rsidRPr="0065337A">
        <w:t xml:space="preserve"> </w:t>
      </w:r>
      <w:r w:rsidRPr="0065337A">
        <w:t>Durchläufen bei einer Anzahl</w:t>
      </w:r>
      <w:r w:rsidR="00094B10">
        <w:t xml:space="preserve"> von</w:t>
      </w:r>
      <w:r w:rsidR="00B6519B">
        <w:t xml:space="preserve"> jeweils</w:t>
      </w:r>
      <w:r w:rsidR="00094B10">
        <w:t xml:space="preserve"> 50 Mio.</w:t>
      </w:r>
      <w:r w:rsidRPr="0065337A">
        <w:t xml:space="preserve"> simulierter Steinschläge als robust bewiesen</w:t>
      </w:r>
      <w:r>
        <w:t xml:space="preserve">. </w:t>
      </w:r>
    </w:p>
    <w:p w14:paraId="1809E8E3" w14:textId="26563CB8" w:rsidR="00D97D54" w:rsidRPr="0065337A" w:rsidRDefault="00D97D54" w:rsidP="00D97D54">
      <w:pPr>
        <w:tabs>
          <w:tab w:val="left" w:pos="2340"/>
        </w:tabs>
      </w:pPr>
      <w:r>
        <w:br/>
      </w:r>
      <w:r w:rsidR="00094B10">
        <w:t xml:space="preserve">In einem weiteren Schritt könnten Massnahmen überprüft werden, </w:t>
      </w:r>
      <w:r w:rsidR="00B6519B">
        <w:t>damit die Strasse geöffnet bleiben kann.</w:t>
      </w:r>
      <w:r w:rsidRPr="0065337A">
        <w:t xml:space="preserve"> </w:t>
      </w:r>
      <w:r w:rsidR="00B6519B">
        <w:t xml:space="preserve">Wir haben simuliert, wie sich die Sterbewahrscheinlichkeit verändert, wenn das Netz nicht nur täglich, sondern zusätzlich auch nach Steinschlägen geleert wird. Dabei haben wir festgestellt, dass die Strasse </w:t>
      </w:r>
      <w:r w:rsidR="0022790F">
        <w:t>bis zu</w:t>
      </w:r>
      <w:r w:rsidR="0022790F">
        <w:t xml:space="preserve"> </w:t>
      </w:r>
      <w:r w:rsidR="007E08ED">
        <w:t xml:space="preserve">einer Reaktionszeit von </w:t>
      </w:r>
      <w:r w:rsidR="0022790F">
        <w:t>12</w:t>
      </w:r>
      <w:r w:rsidR="0022790F">
        <w:t xml:space="preserve"> </w:t>
      </w:r>
      <w:r w:rsidR="007E08ED">
        <w:t>Stunden geöffnet bleiben könnte.</w:t>
      </w:r>
      <w:r w:rsidRPr="0065337A">
        <w:t xml:space="preserve"> </w:t>
      </w:r>
      <w:r w:rsidR="007E08ED">
        <w:t>Weiter wurde in</w:t>
      </w:r>
      <w:r w:rsidRPr="0065337A">
        <w:t xml:space="preserve"> Brienz/Brinzauls GR gute Erfahrungen mit einer Radaranlage, die die Strasse</w:t>
      </w:r>
      <w:r w:rsidR="00E92658">
        <w:t xml:space="preserve"> während eines Ab</w:t>
      </w:r>
      <w:r w:rsidR="00977A95">
        <w:t>gangs</w:t>
      </w:r>
      <w:r w:rsidRPr="0065337A">
        <w:t xml:space="preserve"> automatisch sperren kann, gemacht</w:t>
      </w:r>
      <w:r>
        <w:t xml:space="preserve"> </w:t>
      </w:r>
      <w:r>
        <w:fldChar w:fldCharType="begin"/>
      </w:r>
      <w:r>
        <w:instrText xml:space="preserve"> ADDIN ZOTERO_ITEM CSL_CITATION {"citationID":"4vI32WwA","properties":{"formattedCitation":"(Geopraevent, 2018)","plainCitation":"(Geopraevent, 2018)","noteIndex":0},"citationItems":[{"id":36,"uris":["http://zotero.org/groups/4440957/items/FT7G9CLX"],"uri":["http://zotero.org/groups/4440957/items/FT7G9CLX"],"itemData":{"id":36,"type":"webpage","title":"Steinschlagradar Brienz","URL":"https://www.geopraevent.ch/project/steinschlagradar-brienz/","author":[{"family":"Geopraevent","given":""}],"issued":{"date-parts":[["2018",11,25]]}}}],"schema":"https://github.com/citation-style-language/schema/raw/master/csl-citation.json"} </w:instrText>
      </w:r>
      <w:r>
        <w:fldChar w:fldCharType="separate"/>
      </w:r>
      <w:r w:rsidRPr="001E3017">
        <w:rPr>
          <w:rFonts w:ascii="Calibri" w:hAnsi="Calibri" w:cs="Calibri"/>
        </w:rPr>
        <w:t>(Geopraevent, 2018)</w:t>
      </w:r>
      <w:r>
        <w:fldChar w:fldCharType="end"/>
      </w:r>
      <w:r>
        <w:t xml:space="preserve"> </w:t>
      </w:r>
      <w:r>
        <w:fldChar w:fldCharType="begin"/>
      </w:r>
      <w:r>
        <w:instrText xml:space="preserve"> ADDIN ZOTERO_ITEM CSL_CITATION {"citationID":"XJqyzxtI","properties":{"formattedCitation":"(Scott, 2021)","plainCitation":"(Scott, 2021)","noteIndex":0},"citationItems":[{"id":34,"uris":["http://zotero.org/groups/4440957/items/ZZFMJGKZ"],"uri":["http://zotero.org/groups/4440957/items/ZZFMJGKZ"],"itemData":{"id":34,"type":"motion_picture","title":"Why this \"falling rocks\" sign is more important than most","URL":"https://www.youtube.com/watch?v=o-oVXYkBwgw","author":[{"family":"Scott","given":"Tom"}],"issued":{"date-parts":[["2021",11,8]]}}}],"schema":"https://github.com/citation-style-language/schema/raw/master/csl-citation.json"} </w:instrText>
      </w:r>
      <w:r>
        <w:fldChar w:fldCharType="separate"/>
      </w:r>
      <w:r w:rsidRPr="001E3017">
        <w:rPr>
          <w:rFonts w:ascii="Calibri" w:hAnsi="Calibri" w:cs="Calibri"/>
        </w:rPr>
        <w:t>(Scott, 2021)</w:t>
      </w:r>
      <w:r>
        <w:fldChar w:fldCharType="end"/>
      </w:r>
      <w:r>
        <w:t>.</w:t>
      </w:r>
      <w:r w:rsidR="007E08ED">
        <w:t xml:space="preserve"> Mit einer Mischung weiterer Massnahmen könnte eine offen gebliebene Strasse gerechtfertigt sein.</w:t>
      </w:r>
    </w:p>
    <w:p w14:paraId="7EF49909" w14:textId="179991AE" w:rsidR="009F091C" w:rsidRDefault="009F091C">
      <w:r>
        <w:br w:type="page"/>
      </w:r>
    </w:p>
    <w:p w14:paraId="18C413B7" w14:textId="77777777" w:rsidR="00264B8F" w:rsidRDefault="00CD0117" w:rsidP="00847F14">
      <w:pPr>
        <w:pStyle w:val="berschrift1"/>
      </w:pPr>
      <w:bookmarkStart w:id="11" w:name="_Toc90903724"/>
      <w:bookmarkStart w:id="12" w:name="_Toc90999729"/>
      <w:r>
        <w:lastRenderedPageBreak/>
        <w:t>Quellennachweis</w:t>
      </w:r>
      <w:bookmarkEnd w:id="11"/>
      <w:bookmarkEnd w:id="12"/>
    </w:p>
    <w:p w14:paraId="20B56508" w14:textId="77777777" w:rsidR="00264B8F" w:rsidRDefault="00264B8F" w:rsidP="00264B8F">
      <w:pPr>
        <w:pStyle w:val="Literaturverzeichnis"/>
        <w:rPr>
          <w:rFonts w:ascii="Calibri" w:hAnsi="Calibri" w:cs="Calibri"/>
          <w:szCs w:val="24"/>
        </w:rPr>
      </w:pPr>
      <w:r>
        <w:rPr>
          <w:rFonts w:asciiTheme="majorHAnsi" w:eastAsiaTheme="majorEastAsia" w:hAnsiTheme="majorHAnsi" w:cstheme="majorBidi"/>
          <w:color w:val="1F3864" w:themeColor="accent1" w:themeShade="80"/>
          <w:sz w:val="36"/>
          <w:szCs w:val="36"/>
        </w:rPr>
        <w:fldChar w:fldCharType="begin"/>
      </w:r>
      <w:r>
        <w:instrText xml:space="preserve"> ADDIN ZOTERO_BIBL {"uncited":[["http://zotero.org/groups/4440957/items/4QY3KR8J"],["http://zotero.org/groups/4440957/items/ZZZQYKD3"],["http://zotero.org/groups/4440957/items/38JHE83D"],["http://zotero.org/groups/4440957/items/UZVWLSAH"]],"omitted":[],"custom":[]} CSL_BIBLIOGRAPHY </w:instrText>
      </w:r>
      <w:r>
        <w:rPr>
          <w:rFonts w:asciiTheme="majorHAnsi" w:eastAsiaTheme="majorEastAsia" w:hAnsiTheme="majorHAnsi" w:cstheme="majorBidi"/>
          <w:color w:val="1F3864" w:themeColor="accent1" w:themeShade="80"/>
          <w:sz w:val="36"/>
          <w:szCs w:val="36"/>
        </w:rPr>
        <w:fldChar w:fldCharType="separate"/>
      </w:r>
      <w:r w:rsidRPr="00847F14">
        <w:rPr>
          <w:rFonts w:ascii="Calibri" w:hAnsi="Calibri" w:cs="Calibri"/>
          <w:szCs w:val="24"/>
        </w:rPr>
        <w:t>Baz. (2018, Mai 7). Autos werden immer breiter und länger. https://www.bazonline.ch/auto/autos-werden-immer-breiter-und-laenger/story/25635086</w:t>
      </w:r>
    </w:p>
    <w:p w14:paraId="69F19881"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Brunner Images. (2017). </w:t>
      </w:r>
      <w:r w:rsidRPr="001C2500">
        <w:rPr>
          <w:rFonts w:ascii="Calibri" w:hAnsi="Calibri" w:cs="Calibri"/>
          <w:i/>
          <w:iCs/>
          <w:szCs w:val="24"/>
        </w:rPr>
        <w:t>Bild</w:t>
      </w:r>
      <w:r w:rsidRPr="001C2500">
        <w:rPr>
          <w:rFonts w:ascii="Calibri" w:hAnsi="Calibri" w:cs="Calibri"/>
          <w:szCs w:val="24"/>
        </w:rPr>
        <w:t>. https://oekastatic.orf.at/static/images/site/oeka/20170935/steinschlag.5649584.jpg</w:t>
      </w:r>
    </w:p>
    <w:p w14:paraId="74747A55"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Gebhardt, M. (2018, April 24). </w:t>
      </w:r>
      <w:r w:rsidRPr="001C2500">
        <w:rPr>
          <w:rFonts w:ascii="Calibri" w:hAnsi="Calibri" w:cs="Calibri"/>
          <w:i/>
          <w:iCs/>
          <w:szCs w:val="24"/>
        </w:rPr>
        <w:t>Bremsweg Berechnung</w:t>
      </w:r>
      <w:r w:rsidRPr="001C2500">
        <w:rPr>
          <w:rFonts w:ascii="Calibri" w:hAnsi="Calibri" w:cs="Calibri"/>
          <w:szCs w:val="24"/>
        </w:rPr>
        <w:t>. So wird der Bremsweg berechnet. https://www.autobild.de/artikel/bremsweg-formel-13443369.html#anchor_1</w:t>
      </w:r>
    </w:p>
    <w:p w14:paraId="3385F72E"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Geopraevent. (2018, November 25). </w:t>
      </w:r>
      <w:r w:rsidRPr="001C2500">
        <w:rPr>
          <w:rFonts w:ascii="Calibri" w:hAnsi="Calibri" w:cs="Calibri"/>
          <w:i/>
          <w:iCs/>
          <w:szCs w:val="24"/>
        </w:rPr>
        <w:t>Steinschlagradar Brienz</w:t>
      </w:r>
      <w:r w:rsidRPr="001C2500">
        <w:rPr>
          <w:rFonts w:ascii="Calibri" w:hAnsi="Calibri" w:cs="Calibri"/>
          <w:szCs w:val="24"/>
        </w:rPr>
        <w:t>. https://www.geopraevent.ch/project/steinschlagradar-brienz/</w:t>
      </w:r>
    </w:p>
    <w:p w14:paraId="3568738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Gerber, W. (2019). </w:t>
      </w:r>
      <w:r w:rsidRPr="001C2500">
        <w:rPr>
          <w:rFonts w:ascii="Calibri" w:hAnsi="Calibri" w:cs="Calibri"/>
          <w:i/>
          <w:iCs/>
          <w:szCs w:val="24"/>
        </w:rPr>
        <w:t>Naturgefahr Steinschlag – Erfahrungen und Erkenntnisse—SLF</w:t>
      </w:r>
      <w:r w:rsidRPr="001C2500">
        <w:rPr>
          <w:rFonts w:ascii="Calibri" w:hAnsi="Calibri" w:cs="Calibri"/>
          <w:szCs w:val="24"/>
        </w:rPr>
        <w:t>. https://www.slf.ch/de/newsseiten/2019/03/naturgefahr-steinschlag-erfahrungen-und-erkenntnisse.html</w:t>
      </w:r>
    </w:p>
    <w:p w14:paraId="0325F23F" w14:textId="77777777" w:rsidR="00264B8F" w:rsidRPr="001C2500" w:rsidRDefault="00264B8F" w:rsidP="00264B8F">
      <w:pPr>
        <w:pStyle w:val="Literaturverzeichnis"/>
        <w:rPr>
          <w:rFonts w:ascii="Calibri" w:hAnsi="Calibri" w:cs="Calibri"/>
          <w:szCs w:val="24"/>
        </w:rPr>
      </w:pPr>
      <w:r w:rsidRPr="001C2500">
        <w:rPr>
          <w:rFonts w:ascii="Calibri" w:hAnsi="Calibri" w:cs="Calibri"/>
          <w:szCs w:val="24"/>
        </w:rPr>
        <w:t xml:space="preserve">Hartmann, P., &amp; Walter, P. (2018, April 1). </w:t>
      </w:r>
      <w:r w:rsidRPr="001C2500">
        <w:rPr>
          <w:rFonts w:ascii="Calibri" w:hAnsi="Calibri" w:cs="Calibri"/>
          <w:i/>
          <w:iCs/>
          <w:szCs w:val="24"/>
        </w:rPr>
        <w:t>Mikrozensus Graubünden</w:t>
      </w:r>
      <w:r w:rsidRPr="001C2500">
        <w:rPr>
          <w:rFonts w:ascii="Calibri" w:hAnsi="Calibri" w:cs="Calibri"/>
          <w:szCs w:val="24"/>
        </w:rPr>
        <w:t>. Mobilität in Graubünden. https://www.gr.ch/DE/Medien/Mitteilungen/MMStaka/2018/MedienDokumente/Bericht_Mikrozensus_2015_ohneAnhang.pdf</w:t>
      </w:r>
    </w:p>
    <w:p w14:paraId="61CAFE53" w14:textId="77777777" w:rsidR="00264B8F" w:rsidRPr="0022790F" w:rsidRDefault="00264B8F" w:rsidP="00264B8F">
      <w:pPr>
        <w:pStyle w:val="Literaturverzeichnis"/>
        <w:rPr>
          <w:rFonts w:ascii="Calibri" w:hAnsi="Calibri" w:cs="Calibri"/>
          <w:szCs w:val="24"/>
          <w:lang w:val="en-US"/>
        </w:rPr>
      </w:pPr>
      <w:r w:rsidRPr="0022790F">
        <w:rPr>
          <w:rFonts w:ascii="Calibri" w:hAnsi="Calibri" w:cs="Calibri"/>
          <w:szCs w:val="24"/>
          <w:lang w:val="en-US"/>
        </w:rPr>
        <w:t xml:space="preserve">Scott, T. (2021, November 8). </w:t>
      </w:r>
      <w:r w:rsidRPr="0022790F">
        <w:rPr>
          <w:rFonts w:ascii="Calibri" w:hAnsi="Calibri" w:cs="Calibri"/>
          <w:i/>
          <w:iCs/>
          <w:szCs w:val="24"/>
          <w:lang w:val="en-US"/>
        </w:rPr>
        <w:t>Why this „falling rocks“ sign is more important than most</w:t>
      </w:r>
      <w:r w:rsidRPr="0022790F">
        <w:rPr>
          <w:rFonts w:ascii="Calibri" w:hAnsi="Calibri" w:cs="Calibri"/>
          <w:szCs w:val="24"/>
          <w:lang w:val="en-US"/>
        </w:rPr>
        <w:t>. https://www.youtube.com/watch?v=o-oVXYkBwgw</w:t>
      </w:r>
    </w:p>
    <w:p w14:paraId="56F7EB93" w14:textId="293AA965" w:rsidR="00CD5DCD" w:rsidRPr="0022790F" w:rsidRDefault="00264B8F" w:rsidP="00264B8F">
      <w:pPr>
        <w:pStyle w:val="Literaturverzeichnis"/>
        <w:rPr>
          <w:lang w:val="en-US"/>
        </w:rPr>
      </w:pPr>
      <w:r>
        <w:fldChar w:fldCharType="end"/>
      </w:r>
      <w:r w:rsidR="00847F14" w:rsidRPr="0022790F">
        <w:rPr>
          <w:lang w:val="en-US"/>
        </w:rPr>
        <w:br/>
      </w:r>
    </w:p>
    <w:p w14:paraId="086F8E80" w14:textId="590E6084" w:rsidR="00847F14" w:rsidRPr="0022790F" w:rsidRDefault="00847F14" w:rsidP="00847F14">
      <w:pPr>
        <w:tabs>
          <w:tab w:val="left" w:pos="7695"/>
        </w:tabs>
        <w:rPr>
          <w:lang w:val="en-US"/>
        </w:rPr>
      </w:pPr>
    </w:p>
    <w:sectPr w:rsidR="00847F14" w:rsidRPr="0022790F" w:rsidSect="001C3F84">
      <w:headerReference w:type="default" r:id="rId22"/>
      <w:footerReference w:type="default" r:id="rId23"/>
      <w:headerReference w:type="firs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F567F" w14:textId="77777777" w:rsidR="002878C1" w:rsidRDefault="002878C1" w:rsidP="00B07627">
      <w:pPr>
        <w:spacing w:after="0" w:line="240" w:lineRule="auto"/>
      </w:pPr>
      <w:r>
        <w:separator/>
      </w:r>
    </w:p>
  </w:endnote>
  <w:endnote w:type="continuationSeparator" w:id="0">
    <w:p w14:paraId="2EF4B3D8" w14:textId="77777777" w:rsidR="002878C1" w:rsidRDefault="002878C1" w:rsidP="00B07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49086" w14:textId="0F48BC36" w:rsidR="00794882" w:rsidRDefault="00794882" w:rsidP="00A55CFD">
    <w:pPr>
      <w:pStyle w:val="Fuzeile"/>
    </w:pPr>
    <w:r>
      <w:t>FHNW Hochschule für Technik</w:t>
    </w:r>
    <w:r w:rsidR="0073235C">
      <w:t xml:space="preserve"> </w:t>
    </w:r>
    <w:r w:rsidR="00BC54B8">
      <w:t>/ Steinschlagrisiko</w:t>
    </w:r>
    <w:r w:rsidR="00A55CFD">
      <w:tab/>
      <w:t xml:space="preserve">                                                                                        </w:t>
    </w:r>
    <w:r w:rsidR="00A55CFD">
      <w:tab/>
    </w:r>
    <w:sdt>
      <w:sdtPr>
        <w:id w:val="-1088070827"/>
        <w:docPartObj>
          <w:docPartGallery w:val="Page Numbers (Bottom of Page)"/>
          <w:docPartUnique/>
        </w:docPartObj>
      </w:sdtPr>
      <w:sdtEndPr/>
      <w:sdtContent>
        <w:r>
          <w:fldChar w:fldCharType="begin"/>
        </w:r>
        <w:r>
          <w:instrText>PAGE   \* MERGEFORMAT</w:instrText>
        </w:r>
        <w:r>
          <w:fldChar w:fldCharType="separate"/>
        </w:r>
        <w:r>
          <w:rPr>
            <w:lang w:val="de-DE"/>
          </w:rPr>
          <w:t>2</w:t>
        </w:r>
        <w:r>
          <w:fldChar w:fldCharType="end"/>
        </w:r>
      </w:sdtContent>
    </w:sdt>
  </w:p>
  <w:p w14:paraId="34A08B79" w14:textId="77777777" w:rsidR="00794882" w:rsidRDefault="0079488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B768" w14:textId="77777777" w:rsidR="002878C1" w:rsidRDefault="002878C1" w:rsidP="00B07627">
      <w:pPr>
        <w:spacing w:after="0" w:line="240" w:lineRule="auto"/>
      </w:pPr>
      <w:r>
        <w:separator/>
      </w:r>
    </w:p>
  </w:footnote>
  <w:footnote w:type="continuationSeparator" w:id="0">
    <w:p w14:paraId="22801EA4" w14:textId="77777777" w:rsidR="002878C1" w:rsidRDefault="002878C1" w:rsidP="00B07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5B034" w14:textId="0256C9D6" w:rsidR="00B07627" w:rsidRPr="00B07627" w:rsidRDefault="00B07627" w:rsidP="00B07627">
    <w:pPr>
      <w:pStyle w:val="Kopfzeile"/>
    </w:pPr>
    <w:r>
      <w:rPr>
        <w:noProof/>
      </w:rPr>
      <w:drawing>
        <wp:inline distT="0" distB="0" distL="0" distR="0" wp14:anchorId="5689B6F6" wp14:editId="7C3CD940">
          <wp:extent cx="2324100" cy="355600"/>
          <wp:effectExtent l="0" t="0" r="0" b="6350"/>
          <wp:docPr id="10"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EBC68" w14:textId="1642CBB3" w:rsidR="00C54537" w:rsidRDefault="00C54537">
    <w:pPr>
      <w:pStyle w:val="Kopfzeile"/>
    </w:pPr>
    <w:r>
      <w:rPr>
        <w:noProof/>
      </w:rPr>
      <w:drawing>
        <wp:inline distT="0" distB="0" distL="0" distR="0" wp14:anchorId="1B8D60EE" wp14:editId="19CC4834">
          <wp:extent cx="2324100" cy="355600"/>
          <wp:effectExtent l="0" t="0" r="0" b="6350"/>
          <wp:docPr id="2" name="Grafik 4" descr="Ein Bild, das Mess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10" name="Grafik 4" descr="Ein Bild, das Messer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324100" cy="355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8454B7B"/>
    <w:multiLevelType w:val="hybridMultilevel"/>
    <w:tmpl w:val="00A6435C"/>
    <w:lvl w:ilvl="0" w:tplc="802CA122">
      <w:numFmt w:val="bullet"/>
      <w:lvlText w:val="-"/>
      <w:lvlJc w:val="left"/>
      <w:pPr>
        <w:ind w:left="360" w:hanging="360"/>
      </w:pPr>
      <w:rPr>
        <w:rFonts w:ascii="Calibri" w:eastAsiaTheme="minorEastAsia" w:hAnsi="Calibri" w:cs="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4B9317D7"/>
    <w:multiLevelType w:val="hybridMultilevel"/>
    <w:tmpl w:val="BEF2F9EA"/>
    <w:lvl w:ilvl="0" w:tplc="F4889286">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967"/>
    <w:rsid w:val="000062B5"/>
    <w:rsid w:val="00020AF7"/>
    <w:rsid w:val="00024E38"/>
    <w:rsid w:val="00036376"/>
    <w:rsid w:val="000471F6"/>
    <w:rsid w:val="00051442"/>
    <w:rsid w:val="00064419"/>
    <w:rsid w:val="000647FB"/>
    <w:rsid w:val="00064C0A"/>
    <w:rsid w:val="00064DD0"/>
    <w:rsid w:val="00070A0D"/>
    <w:rsid w:val="0008032F"/>
    <w:rsid w:val="0008183B"/>
    <w:rsid w:val="00087EBC"/>
    <w:rsid w:val="000947F9"/>
    <w:rsid w:val="00094B10"/>
    <w:rsid w:val="000D0974"/>
    <w:rsid w:val="000D1E9E"/>
    <w:rsid w:val="000D23D1"/>
    <w:rsid w:val="000E7442"/>
    <w:rsid w:val="000F3537"/>
    <w:rsid w:val="00107FE1"/>
    <w:rsid w:val="001202D6"/>
    <w:rsid w:val="0012615B"/>
    <w:rsid w:val="00133B8A"/>
    <w:rsid w:val="001511A2"/>
    <w:rsid w:val="00156D10"/>
    <w:rsid w:val="00161C77"/>
    <w:rsid w:val="001675E7"/>
    <w:rsid w:val="00175FC0"/>
    <w:rsid w:val="001779F2"/>
    <w:rsid w:val="00185590"/>
    <w:rsid w:val="0018755C"/>
    <w:rsid w:val="00194B87"/>
    <w:rsid w:val="001A342A"/>
    <w:rsid w:val="001B48A0"/>
    <w:rsid w:val="001C2500"/>
    <w:rsid w:val="001C3F84"/>
    <w:rsid w:val="001D4FBB"/>
    <w:rsid w:val="001D59B8"/>
    <w:rsid w:val="001E243F"/>
    <w:rsid w:val="001E5F88"/>
    <w:rsid w:val="001F0565"/>
    <w:rsid w:val="001F5C79"/>
    <w:rsid w:val="001F7202"/>
    <w:rsid w:val="001F78A9"/>
    <w:rsid w:val="0022588F"/>
    <w:rsid w:val="0022790F"/>
    <w:rsid w:val="00237F87"/>
    <w:rsid w:val="00242DCE"/>
    <w:rsid w:val="00243A32"/>
    <w:rsid w:val="002456E8"/>
    <w:rsid w:val="002507E8"/>
    <w:rsid w:val="00252C47"/>
    <w:rsid w:val="002603A1"/>
    <w:rsid w:val="00264B8F"/>
    <w:rsid w:val="002668BB"/>
    <w:rsid w:val="0027503C"/>
    <w:rsid w:val="002878C1"/>
    <w:rsid w:val="002929F4"/>
    <w:rsid w:val="002A32F8"/>
    <w:rsid w:val="002A7FE7"/>
    <w:rsid w:val="002B1095"/>
    <w:rsid w:val="002C76AD"/>
    <w:rsid w:val="002D39E4"/>
    <w:rsid w:val="002F5E48"/>
    <w:rsid w:val="003006EC"/>
    <w:rsid w:val="003019A8"/>
    <w:rsid w:val="0030246B"/>
    <w:rsid w:val="00302648"/>
    <w:rsid w:val="00303462"/>
    <w:rsid w:val="00305CC9"/>
    <w:rsid w:val="00310CC1"/>
    <w:rsid w:val="00311D64"/>
    <w:rsid w:val="00315920"/>
    <w:rsid w:val="00340017"/>
    <w:rsid w:val="0035094E"/>
    <w:rsid w:val="00350F75"/>
    <w:rsid w:val="00351AA5"/>
    <w:rsid w:val="00355A3C"/>
    <w:rsid w:val="003664D5"/>
    <w:rsid w:val="00375E8E"/>
    <w:rsid w:val="00384127"/>
    <w:rsid w:val="003904B6"/>
    <w:rsid w:val="003910EA"/>
    <w:rsid w:val="00397967"/>
    <w:rsid w:val="003A5AC1"/>
    <w:rsid w:val="003B6BBE"/>
    <w:rsid w:val="003C5CFD"/>
    <w:rsid w:val="003D1516"/>
    <w:rsid w:val="003D2F29"/>
    <w:rsid w:val="003D700B"/>
    <w:rsid w:val="003D7158"/>
    <w:rsid w:val="003E5A45"/>
    <w:rsid w:val="003E5B25"/>
    <w:rsid w:val="003F7D68"/>
    <w:rsid w:val="00404A5B"/>
    <w:rsid w:val="00412F7B"/>
    <w:rsid w:val="004135D7"/>
    <w:rsid w:val="0041573B"/>
    <w:rsid w:val="0042754A"/>
    <w:rsid w:val="0045017A"/>
    <w:rsid w:val="004606DC"/>
    <w:rsid w:val="004615A3"/>
    <w:rsid w:val="00462379"/>
    <w:rsid w:val="00467DB8"/>
    <w:rsid w:val="00470373"/>
    <w:rsid w:val="00475BD1"/>
    <w:rsid w:val="004843D6"/>
    <w:rsid w:val="00490B38"/>
    <w:rsid w:val="004926DD"/>
    <w:rsid w:val="00494425"/>
    <w:rsid w:val="00496C45"/>
    <w:rsid w:val="004B19E1"/>
    <w:rsid w:val="004B3DB9"/>
    <w:rsid w:val="004B633F"/>
    <w:rsid w:val="004B661E"/>
    <w:rsid w:val="004B7DB4"/>
    <w:rsid w:val="004C7558"/>
    <w:rsid w:val="004C7BF0"/>
    <w:rsid w:val="004D67F9"/>
    <w:rsid w:val="004F78D1"/>
    <w:rsid w:val="00501694"/>
    <w:rsid w:val="00516D2D"/>
    <w:rsid w:val="005171BB"/>
    <w:rsid w:val="00522307"/>
    <w:rsid w:val="0052590C"/>
    <w:rsid w:val="00537183"/>
    <w:rsid w:val="0053759D"/>
    <w:rsid w:val="00544D51"/>
    <w:rsid w:val="0054514E"/>
    <w:rsid w:val="00547E4E"/>
    <w:rsid w:val="00550BE9"/>
    <w:rsid w:val="005523D6"/>
    <w:rsid w:val="0056248B"/>
    <w:rsid w:val="005774E8"/>
    <w:rsid w:val="005851B1"/>
    <w:rsid w:val="00585B0D"/>
    <w:rsid w:val="005A27DD"/>
    <w:rsid w:val="005B0B4A"/>
    <w:rsid w:val="005B35BE"/>
    <w:rsid w:val="005C75AB"/>
    <w:rsid w:val="005D7A7F"/>
    <w:rsid w:val="005E354A"/>
    <w:rsid w:val="00605542"/>
    <w:rsid w:val="00613475"/>
    <w:rsid w:val="0062662B"/>
    <w:rsid w:val="00627E08"/>
    <w:rsid w:val="00631FE5"/>
    <w:rsid w:val="006510FC"/>
    <w:rsid w:val="00653195"/>
    <w:rsid w:val="0065337A"/>
    <w:rsid w:val="00653B5C"/>
    <w:rsid w:val="00662DDA"/>
    <w:rsid w:val="006632A7"/>
    <w:rsid w:val="0066408D"/>
    <w:rsid w:val="0067539A"/>
    <w:rsid w:val="00683DB4"/>
    <w:rsid w:val="00690E31"/>
    <w:rsid w:val="006914D3"/>
    <w:rsid w:val="00695D2B"/>
    <w:rsid w:val="006B7C79"/>
    <w:rsid w:val="006C7D74"/>
    <w:rsid w:val="006D6357"/>
    <w:rsid w:val="006D636F"/>
    <w:rsid w:val="006E07FE"/>
    <w:rsid w:val="006E598B"/>
    <w:rsid w:val="006E7DBC"/>
    <w:rsid w:val="006F754F"/>
    <w:rsid w:val="007035FD"/>
    <w:rsid w:val="00707066"/>
    <w:rsid w:val="00714A16"/>
    <w:rsid w:val="00720D9C"/>
    <w:rsid w:val="00731284"/>
    <w:rsid w:val="00732098"/>
    <w:rsid w:val="0073235C"/>
    <w:rsid w:val="00741B6B"/>
    <w:rsid w:val="007516F3"/>
    <w:rsid w:val="00771A44"/>
    <w:rsid w:val="0078263F"/>
    <w:rsid w:val="0078336E"/>
    <w:rsid w:val="00794882"/>
    <w:rsid w:val="007A33A2"/>
    <w:rsid w:val="007A4AAF"/>
    <w:rsid w:val="007B08C2"/>
    <w:rsid w:val="007B5F72"/>
    <w:rsid w:val="007C6A70"/>
    <w:rsid w:val="007D54E1"/>
    <w:rsid w:val="007D76BB"/>
    <w:rsid w:val="007E08ED"/>
    <w:rsid w:val="007E24D6"/>
    <w:rsid w:val="0081054B"/>
    <w:rsid w:val="00823A8B"/>
    <w:rsid w:val="0083269A"/>
    <w:rsid w:val="00836522"/>
    <w:rsid w:val="00847F14"/>
    <w:rsid w:val="008512F4"/>
    <w:rsid w:val="008646FC"/>
    <w:rsid w:val="008803FE"/>
    <w:rsid w:val="00894317"/>
    <w:rsid w:val="008D0419"/>
    <w:rsid w:val="008D6728"/>
    <w:rsid w:val="008E28DE"/>
    <w:rsid w:val="008E709B"/>
    <w:rsid w:val="008E7623"/>
    <w:rsid w:val="008F20BD"/>
    <w:rsid w:val="00904E6E"/>
    <w:rsid w:val="009066CB"/>
    <w:rsid w:val="00906BD3"/>
    <w:rsid w:val="00910865"/>
    <w:rsid w:val="00912967"/>
    <w:rsid w:val="009245E2"/>
    <w:rsid w:val="009253C4"/>
    <w:rsid w:val="009271C7"/>
    <w:rsid w:val="0093235E"/>
    <w:rsid w:val="00934F15"/>
    <w:rsid w:val="0094620E"/>
    <w:rsid w:val="00957346"/>
    <w:rsid w:val="00960851"/>
    <w:rsid w:val="00961B06"/>
    <w:rsid w:val="00971A9D"/>
    <w:rsid w:val="009734E0"/>
    <w:rsid w:val="00975302"/>
    <w:rsid w:val="00977A95"/>
    <w:rsid w:val="009A2637"/>
    <w:rsid w:val="009A2EBF"/>
    <w:rsid w:val="009B0755"/>
    <w:rsid w:val="009B4D30"/>
    <w:rsid w:val="009D15F0"/>
    <w:rsid w:val="009D469B"/>
    <w:rsid w:val="009E4570"/>
    <w:rsid w:val="009F091C"/>
    <w:rsid w:val="009F1B89"/>
    <w:rsid w:val="009F66A1"/>
    <w:rsid w:val="00A05582"/>
    <w:rsid w:val="00A13B29"/>
    <w:rsid w:val="00A13F44"/>
    <w:rsid w:val="00A17FA2"/>
    <w:rsid w:val="00A304EC"/>
    <w:rsid w:val="00A35BE6"/>
    <w:rsid w:val="00A37AA9"/>
    <w:rsid w:val="00A37DB8"/>
    <w:rsid w:val="00A4098C"/>
    <w:rsid w:val="00A46A3C"/>
    <w:rsid w:val="00A55CFD"/>
    <w:rsid w:val="00A614FE"/>
    <w:rsid w:val="00A6694E"/>
    <w:rsid w:val="00A7149A"/>
    <w:rsid w:val="00A72EEA"/>
    <w:rsid w:val="00A74759"/>
    <w:rsid w:val="00A8547D"/>
    <w:rsid w:val="00A94F9D"/>
    <w:rsid w:val="00A95139"/>
    <w:rsid w:val="00AA1DF9"/>
    <w:rsid w:val="00AB2528"/>
    <w:rsid w:val="00AB2F80"/>
    <w:rsid w:val="00AB6F0A"/>
    <w:rsid w:val="00AE2266"/>
    <w:rsid w:val="00AF4D23"/>
    <w:rsid w:val="00B0124A"/>
    <w:rsid w:val="00B07627"/>
    <w:rsid w:val="00B14876"/>
    <w:rsid w:val="00B2619E"/>
    <w:rsid w:val="00B40DB7"/>
    <w:rsid w:val="00B42D68"/>
    <w:rsid w:val="00B4485B"/>
    <w:rsid w:val="00B51EA9"/>
    <w:rsid w:val="00B6519B"/>
    <w:rsid w:val="00B7248C"/>
    <w:rsid w:val="00B8011D"/>
    <w:rsid w:val="00B82C9B"/>
    <w:rsid w:val="00B8323E"/>
    <w:rsid w:val="00B84616"/>
    <w:rsid w:val="00BA3156"/>
    <w:rsid w:val="00BB1213"/>
    <w:rsid w:val="00BB4725"/>
    <w:rsid w:val="00BC1A94"/>
    <w:rsid w:val="00BC2178"/>
    <w:rsid w:val="00BC39F5"/>
    <w:rsid w:val="00BC54B8"/>
    <w:rsid w:val="00BD20F9"/>
    <w:rsid w:val="00BD5EA1"/>
    <w:rsid w:val="00BE126B"/>
    <w:rsid w:val="00BE6B3D"/>
    <w:rsid w:val="00BF4C67"/>
    <w:rsid w:val="00BF677F"/>
    <w:rsid w:val="00C052CB"/>
    <w:rsid w:val="00C12CBF"/>
    <w:rsid w:val="00C14EDE"/>
    <w:rsid w:val="00C2158A"/>
    <w:rsid w:val="00C31BBE"/>
    <w:rsid w:val="00C340F9"/>
    <w:rsid w:val="00C43923"/>
    <w:rsid w:val="00C54537"/>
    <w:rsid w:val="00C55FF5"/>
    <w:rsid w:val="00C77D46"/>
    <w:rsid w:val="00C833C0"/>
    <w:rsid w:val="00CD0117"/>
    <w:rsid w:val="00CD5DCD"/>
    <w:rsid w:val="00CD661F"/>
    <w:rsid w:val="00CD7380"/>
    <w:rsid w:val="00CE155E"/>
    <w:rsid w:val="00D07AAC"/>
    <w:rsid w:val="00D1257F"/>
    <w:rsid w:val="00D17B88"/>
    <w:rsid w:val="00D47C1C"/>
    <w:rsid w:val="00D63CF9"/>
    <w:rsid w:val="00D73A83"/>
    <w:rsid w:val="00D831EC"/>
    <w:rsid w:val="00D941D4"/>
    <w:rsid w:val="00D95CEE"/>
    <w:rsid w:val="00D97CBF"/>
    <w:rsid w:val="00D97D54"/>
    <w:rsid w:val="00DA38E8"/>
    <w:rsid w:val="00DA5366"/>
    <w:rsid w:val="00DA6F58"/>
    <w:rsid w:val="00DB0820"/>
    <w:rsid w:val="00DB6287"/>
    <w:rsid w:val="00DB6E10"/>
    <w:rsid w:val="00DB7706"/>
    <w:rsid w:val="00DC35C2"/>
    <w:rsid w:val="00DC4587"/>
    <w:rsid w:val="00DD0371"/>
    <w:rsid w:val="00DE1B39"/>
    <w:rsid w:val="00E037EF"/>
    <w:rsid w:val="00E05244"/>
    <w:rsid w:val="00E1267B"/>
    <w:rsid w:val="00E27881"/>
    <w:rsid w:val="00E41E18"/>
    <w:rsid w:val="00E57803"/>
    <w:rsid w:val="00E63D40"/>
    <w:rsid w:val="00E671A5"/>
    <w:rsid w:val="00E729A3"/>
    <w:rsid w:val="00E743C5"/>
    <w:rsid w:val="00E830E9"/>
    <w:rsid w:val="00E87F65"/>
    <w:rsid w:val="00E92658"/>
    <w:rsid w:val="00EA4A9D"/>
    <w:rsid w:val="00EA7314"/>
    <w:rsid w:val="00ED1A0F"/>
    <w:rsid w:val="00ED40FF"/>
    <w:rsid w:val="00EE6B3B"/>
    <w:rsid w:val="00EE7386"/>
    <w:rsid w:val="00EF18E3"/>
    <w:rsid w:val="00EF4685"/>
    <w:rsid w:val="00EF6FD6"/>
    <w:rsid w:val="00F0043E"/>
    <w:rsid w:val="00F072C2"/>
    <w:rsid w:val="00F17A38"/>
    <w:rsid w:val="00F24035"/>
    <w:rsid w:val="00F241C2"/>
    <w:rsid w:val="00F33348"/>
    <w:rsid w:val="00F5506F"/>
    <w:rsid w:val="00F672B0"/>
    <w:rsid w:val="00F71728"/>
    <w:rsid w:val="00F74F48"/>
    <w:rsid w:val="00F77DA4"/>
    <w:rsid w:val="00F8071D"/>
    <w:rsid w:val="00F82F15"/>
    <w:rsid w:val="00F847D9"/>
    <w:rsid w:val="00F952F6"/>
    <w:rsid w:val="00F97469"/>
    <w:rsid w:val="00FA0911"/>
    <w:rsid w:val="00FA29FC"/>
    <w:rsid w:val="00FA3C7F"/>
    <w:rsid w:val="00FB6A58"/>
    <w:rsid w:val="00FC0275"/>
    <w:rsid w:val="00FF1B9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8A848"/>
  <w15:chartTrackingRefBased/>
  <w15:docId w15:val="{3D0B785B-B1F6-4DB6-8EFE-A25CABA1C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4425"/>
  </w:style>
  <w:style w:type="paragraph" w:styleId="berschrift1">
    <w:name w:val="heading 1"/>
    <w:basedOn w:val="Standard"/>
    <w:next w:val="Standard"/>
    <w:link w:val="berschrift1Zchn"/>
    <w:uiPriority w:val="9"/>
    <w:qFormat/>
    <w:rsid w:val="0049442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berschrift2">
    <w:name w:val="heading 2"/>
    <w:basedOn w:val="Standard"/>
    <w:next w:val="Standard"/>
    <w:link w:val="berschrift2Zchn"/>
    <w:uiPriority w:val="9"/>
    <w:semiHidden/>
    <w:unhideWhenUsed/>
    <w:qFormat/>
    <w:rsid w:val="0049442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49442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49442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berschrift5">
    <w:name w:val="heading 5"/>
    <w:basedOn w:val="Standard"/>
    <w:next w:val="Standard"/>
    <w:link w:val="berschrift5Zchn"/>
    <w:uiPriority w:val="9"/>
    <w:semiHidden/>
    <w:unhideWhenUsed/>
    <w:qFormat/>
    <w:rsid w:val="0049442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berschrift6">
    <w:name w:val="heading 6"/>
    <w:basedOn w:val="Standard"/>
    <w:next w:val="Standard"/>
    <w:link w:val="berschrift6Zchn"/>
    <w:uiPriority w:val="9"/>
    <w:semiHidden/>
    <w:unhideWhenUsed/>
    <w:qFormat/>
    <w:rsid w:val="0049442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berschrift7">
    <w:name w:val="heading 7"/>
    <w:basedOn w:val="Standard"/>
    <w:next w:val="Standard"/>
    <w:link w:val="berschrift7Zchn"/>
    <w:uiPriority w:val="9"/>
    <w:semiHidden/>
    <w:unhideWhenUsed/>
    <w:qFormat/>
    <w:rsid w:val="0049442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berschrift8">
    <w:name w:val="heading 8"/>
    <w:basedOn w:val="Standard"/>
    <w:next w:val="Standard"/>
    <w:link w:val="berschrift8Zchn"/>
    <w:uiPriority w:val="9"/>
    <w:semiHidden/>
    <w:unhideWhenUsed/>
    <w:qFormat/>
    <w:rsid w:val="0049442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berschrift9">
    <w:name w:val="heading 9"/>
    <w:basedOn w:val="Standard"/>
    <w:next w:val="Standard"/>
    <w:link w:val="berschrift9Zchn"/>
    <w:uiPriority w:val="9"/>
    <w:semiHidden/>
    <w:unhideWhenUsed/>
    <w:qFormat/>
    <w:rsid w:val="0049442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076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07627"/>
  </w:style>
  <w:style w:type="paragraph" w:styleId="Fuzeile">
    <w:name w:val="footer"/>
    <w:basedOn w:val="Standard"/>
    <w:link w:val="FuzeileZchn"/>
    <w:uiPriority w:val="99"/>
    <w:unhideWhenUsed/>
    <w:rsid w:val="00B076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07627"/>
  </w:style>
  <w:style w:type="character" w:customStyle="1" w:styleId="mi">
    <w:name w:val="mi"/>
    <w:basedOn w:val="Absatz-Standardschriftart"/>
    <w:rsid w:val="00B4485B"/>
  </w:style>
  <w:style w:type="character" w:customStyle="1" w:styleId="mo">
    <w:name w:val="mo"/>
    <w:basedOn w:val="Absatz-Standardschriftart"/>
    <w:rsid w:val="00B4485B"/>
  </w:style>
  <w:style w:type="character" w:customStyle="1" w:styleId="mn">
    <w:name w:val="mn"/>
    <w:basedOn w:val="Absatz-Standardschriftart"/>
    <w:rsid w:val="00B4485B"/>
  </w:style>
  <w:style w:type="character" w:customStyle="1" w:styleId="berschrift1Zchn">
    <w:name w:val="Überschrift 1 Zchn"/>
    <w:basedOn w:val="Absatz-Standardschriftart"/>
    <w:link w:val="berschrift1"/>
    <w:uiPriority w:val="9"/>
    <w:rsid w:val="00494425"/>
    <w:rPr>
      <w:rFonts w:asciiTheme="majorHAnsi" w:eastAsiaTheme="majorEastAsia" w:hAnsiTheme="majorHAnsi" w:cstheme="majorBidi"/>
      <w:color w:val="1F3864" w:themeColor="accent1" w:themeShade="80"/>
      <w:sz w:val="36"/>
      <w:szCs w:val="36"/>
    </w:rPr>
  </w:style>
  <w:style w:type="paragraph" w:styleId="Inhaltsverzeichnisberschrift">
    <w:name w:val="TOC Heading"/>
    <w:basedOn w:val="berschrift1"/>
    <w:next w:val="Standard"/>
    <w:uiPriority w:val="39"/>
    <w:unhideWhenUsed/>
    <w:qFormat/>
    <w:rsid w:val="00494425"/>
    <w:pPr>
      <w:outlineLvl w:val="9"/>
    </w:pPr>
  </w:style>
  <w:style w:type="character" w:customStyle="1" w:styleId="berschrift2Zchn">
    <w:name w:val="Überschrift 2 Zchn"/>
    <w:basedOn w:val="Absatz-Standardschriftart"/>
    <w:link w:val="berschrift2"/>
    <w:uiPriority w:val="9"/>
    <w:semiHidden/>
    <w:rsid w:val="00494425"/>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494425"/>
    <w:rPr>
      <w:rFonts w:asciiTheme="majorHAnsi" w:eastAsiaTheme="majorEastAsia" w:hAnsiTheme="majorHAnsi"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494425"/>
    <w:rPr>
      <w:rFonts w:asciiTheme="majorHAnsi" w:eastAsiaTheme="majorEastAsia" w:hAnsiTheme="majorHAnsi" w:cstheme="majorBidi"/>
      <w:color w:val="2F5496" w:themeColor="accent1" w:themeShade="BF"/>
      <w:sz w:val="24"/>
      <w:szCs w:val="24"/>
    </w:rPr>
  </w:style>
  <w:style w:type="character" w:customStyle="1" w:styleId="berschrift5Zchn">
    <w:name w:val="Überschrift 5 Zchn"/>
    <w:basedOn w:val="Absatz-Standardschriftart"/>
    <w:link w:val="berschrift5"/>
    <w:uiPriority w:val="9"/>
    <w:semiHidden/>
    <w:rsid w:val="00494425"/>
    <w:rPr>
      <w:rFonts w:asciiTheme="majorHAnsi" w:eastAsiaTheme="majorEastAsia" w:hAnsiTheme="majorHAnsi" w:cstheme="majorBidi"/>
      <w:caps/>
      <w:color w:val="2F5496" w:themeColor="accent1" w:themeShade="BF"/>
    </w:rPr>
  </w:style>
  <w:style w:type="character" w:customStyle="1" w:styleId="berschrift6Zchn">
    <w:name w:val="Überschrift 6 Zchn"/>
    <w:basedOn w:val="Absatz-Standardschriftart"/>
    <w:link w:val="berschrift6"/>
    <w:uiPriority w:val="9"/>
    <w:semiHidden/>
    <w:rsid w:val="00494425"/>
    <w:rPr>
      <w:rFonts w:asciiTheme="majorHAnsi" w:eastAsiaTheme="majorEastAsia" w:hAnsiTheme="majorHAnsi" w:cstheme="majorBidi"/>
      <w:i/>
      <w:iCs/>
      <w:caps/>
      <w:color w:val="1F3864" w:themeColor="accent1" w:themeShade="80"/>
    </w:rPr>
  </w:style>
  <w:style w:type="character" w:customStyle="1" w:styleId="berschrift7Zchn">
    <w:name w:val="Überschrift 7 Zchn"/>
    <w:basedOn w:val="Absatz-Standardschriftart"/>
    <w:link w:val="berschrift7"/>
    <w:uiPriority w:val="9"/>
    <w:semiHidden/>
    <w:rsid w:val="00494425"/>
    <w:rPr>
      <w:rFonts w:asciiTheme="majorHAnsi" w:eastAsiaTheme="majorEastAsia" w:hAnsiTheme="majorHAnsi" w:cstheme="majorBidi"/>
      <w:b/>
      <w:bCs/>
      <w:color w:val="1F3864" w:themeColor="accent1" w:themeShade="80"/>
    </w:rPr>
  </w:style>
  <w:style w:type="character" w:customStyle="1" w:styleId="berschrift8Zchn">
    <w:name w:val="Überschrift 8 Zchn"/>
    <w:basedOn w:val="Absatz-Standardschriftart"/>
    <w:link w:val="berschrift8"/>
    <w:uiPriority w:val="9"/>
    <w:semiHidden/>
    <w:rsid w:val="00494425"/>
    <w:rPr>
      <w:rFonts w:asciiTheme="majorHAnsi" w:eastAsiaTheme="majorEastAsia" w:hAnsiTheme="majorHAnsi" w:cstheme="majorBidi"/>
      <w:b/>
      <w:bCs/>
      <w:i/>
      <w:iCs/>
      <w:color w:val="1F3864" w:themeColor="accent1" w:themeShade="80"/>
    </w:rPr>
  </w:style>
  <w:style w:type="character" w:customStyle="1" w:styleId="berschrift9Zchn">
    <w:name w:val="Überschrift 9 Zchn"/>
    <w:basedOn w:val="Absatz-Standardschriftart"/>
    <w:link w:val="berschrift9"/>
    <w:uiPriority w:val="9"/>
    <w:semiHidden/>
    <w:rsid w:val="00494425"/>
    <w:rPr>
      <w:rFonts w:asciiTheme="majorHAnsi" w:eastAsiaTheme="majorEastAsia" w:hAnsiTheme="majorHAnsi" w:cstheme="majorBidi"/>
      <w:i/>
      <w:iCs/>
      <w:color w:val="1F3864" w:themeColor="accent1" w:themeShade="80"/>
    </w:rPr>
  </w:style>
  <w:style w:type="paragraph" w:styleId="Beschriftung">
    <w:name w:val="caption"/>
    <w:basedOn w:val="Standard"/>
    <w:next w:val="Standard"/>
    <w:uiPriority w:val="35"/>
    <w:semiHidden/>
    <w:unhideWhenUsed/>
    <w:qFormat/>
    <w:rsid w:val="00494425"/>
    <w:pPr>
      <w:spacing w:line="240" w:lineRule="auto"/>
    </w:pPr>
    <w:rPr>
      <w:b/>
      <w:bCs/>
      <w:smallCaps/>
      <w:color w:val="44546A" w:themeColor="text2"/>
    </w:rPr>
  </w:style>
  <w:style w:type="paragraph" w:styleId="Titel">
    <w:name w:val="Title"/>
    <w:basedOn w:val="Standard"/>
    <w:next w:val="Standard"/>
    <w:link w:val="TitelZchn"/>
    <w:uiPriority w:val="10"/>
    <w:qFormat/>
    <w:rsid w:val="0049442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Zchn">
    <w:name w:val="Titel Zchn"/>
    <w:basedOn w:val="Absatz-Standardschriftart"/>
    <w:link w:val="Titel"/>
    <w:uiPriority w:val="10"/>
    <w:rsid w:val="00494425"/>
    <w:rPr>
      <w:rFonts w:asciiTheme="majorHAnsi" w:eastAsiaTheme="majorEastAsia" w:hAnsiTheme="majorHAnsi" w:cstheme="majorBidi"/>
      <w:caps/>
      <w:color w:val="44546A" w:themeColor="text2"/>
      <w:spacing w:val="-15"/>
      <w:sz w:val="72"/>
      <w:szCs w:val="72"/>
    </w:rPr>
  </w:style>
  <w:style w:type="paragraph" w:styleId="Untertitel">
    <w:name w:val="Subtitle"/>
    <w:basedOn w:val="Standard"/>
    <w:next w:val="Standard"/>
    <w:link w:val="UntertitelZchn"/>
    <w:uiPriority w:val="11"/>
    <w:qFormat/>
    <w:rsid w:val="0049442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tertitelZchn">
    <w:name w:val="Untertitel Zchn"/>
    <w:basedOn w:val="Absatz-Standardschriftart"/>
    <w:link w:val="Untertitel"/>
    <w:uiPriority w:val="11"/>
    <w:rsid w:val="00494425"/>
    <w:rPr>
      <w:rFonts w:asciiTheme="majorHAnsi" w:eastAsiaTheme="majorEastAsia" w:hAnsiTheme="majorHAnsi" w:cstheme="majorBidi"/>
      <w:color w:val="4472C4" w:themeColor="accent1"/>
      <w:sz w:val="28"/>
      <w:szCs w:val="28"/>
    </w:rPr>
  </w:style>
  <w:style w:type="character" w:styleId="Fett">
    <w:name w:val="Strong"/>
    <w:basedOn w:val="Absatz-Standardschriftart"/>
    <w:uiPriority w:val="22"/>
    <w:qFormat/>
    <w:rsid w:val="00494425"/>
    <w:rPr>
      <w:b/>
      <w:bCs/>
    </w:rPr>
  </w:style>
  <w:style w:type="character" w:styleId="Hervorhebung">
    <w:name w:val="Emphasis"/>
    <w:basedOn w:val="Absatz-Standardschriftart"/>
    <w:uiPriority w:val="20"/>
    <w:qFormat/>
    <w:rsid w:val="00494425"/>
    <w:rPr>
      <w:i/>
      <w:iCs/>
    </w:rPr>
  </w:style>
  <w:style w:type="paragraph" w:styleId="KeinLeerraum">
    <w:name w:val="No Spacing"/>
    <w:uiPriority w:val="1"/>
    <w:qFormat/>
    <w:rsid w:val="00494425"/>
    <w:pPr>
      <w:spacing w:after="0" w:line="240" w:lineRule="auto"/>
    </w:pPr>
  </w:style>
  <w:style w:type="paragraph" w:styleId="Zitat">
    <w:name w:val="Quote"/>
    <w:basedOn w:val="Standard"/>
    <w:next w:val="Standard"/>
    <w:link w:val="ZitatZchn"/>
    <w:uiPriority w:val="29"/>
    <w:qFormat/>
    <w:rsid w:val="00494425"/>
    <w:pPr>
      <w:spacing w:before="120" w:after="120"/>
      <w:ind w:left="720"/>
    </w:pPr>
    <w:rPr>
      <w:color w:val="44546A" w:themeColor="text2"/>
      <w:sz w:val="24"/>
      <w:szCs w:val="24"/>
    </w:rPr>
  </w:style>
  <w:style w:type="character" w:customStyle="1" w:styleId="ZitatZchn">
    <w:name w:val="Zitat Zchn"/>
    <w:basedOn w:val="Absatz-Standardschriftart"/>
    <w:link w:val="Zitat"/>
    <w:uiPriority w:val="29"/>
    <w:rsid w:val="00494425"/>
    <w:rPr>
      <w:color w:val="44546A" w:themeColor="text2"/>
      <w:sz w:val="24"/>
      <w:szCs w:val="24"/>
    </w:rPr>
  </w:style>
  <w:style w:type="paragraph" w:styleId="IntensivesZitat">
    <w:name w:val="Intense Quote"/>
    <w:basedOn w:val="Standard"/>
    <w:next w:val="Standard"/>
    <w:link w:val="IntensivesZitatZchn"/>
    <w:uiPriority w:val="30"/>
    <w:qFormat/>
    <w:rsid w:val="0049442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ivesZitatZchn">
    <w:name w:val="Intensives Zitat Zchn"/>
    <w:basedOn w:val="Absatz-Standardschriftart"/>
    <w:link w:val="IntensivesZitat"/>
    <w:uiPriority w:val="30"/>
    <w:rsid w:val="00494425"/>
    <w:rPr>
      <w:rFonts w:asciiTheme="majorHAnsi" w:eastAsiaTheme="majorEastAsia" w:hAnsiTheme="majorHAnsi" w:cstheme="majorBidi"/>
      <w:color w:val="44546A" w:themeColor="text2"/>
      <w:spacing w:val="-6"/>
      <w:sz w:val="32"/>
      <w:szCs w:val="32"/>
    </w:rPr>
  </w:style>
  <w:style w:type="character" w:styleId="SchwacheHervorhebung">
    <w:name w:val="Subtle Emphasis"/>
    <w:basedOn w:val="Absatz-Standardschriftart"/>
    <w:uiPriority w:val="19"/>
    <w:qFormat/>
    <w:rsid w:val="00494425"/>
    <w:rPr>
      <w:i/>
      <w:iCs/>
      <w:color w:val="595959" w:themeColor="text1" w:themeTint="A6"/>
    </w:rPr>
  </w:style>
  <w:style w:type="character" w:styleId="IntensiveHervorhebung">
    <w:name w:val="Intense Emphasis"/>
    <w:basedOn w:val="Absatz-Standardschriftart"/>
    <w:uiPriority w:val="21"/>
    <w:qFormat/>
    <w:rsid w:val="00494425"/>
    <w:rPr>
      <w:b/>
      <w:bCs/>
      <w:i/>
      <w:iCs/>
    </w:rPr>
  </w:style>
  <w:style w:type="character" w:styleId="SchwacherVerweis">
    <w:name w:val="Subtle Reference"/>
    <w:basedOn w:val="Absatz-Standardschriftart"/>
    <w:uiPriority w:val="31"/>
    <w:qFormat/>
    <w:rsid w:val="00494425"/>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4425"/>
    <w:rPr>
      <w:b/>
      <w:bCs/>
      <w:smallCaps/>
      <w:color w:val="44546A" w:themeColor="text2"/>
      <w:u w:val="single"/>
    </w:rPr>
  </w:style>
  <w:style w:type="character" w:styleId="Buchtitel">
    <w:name w:val="Book Title"/>
    <w:basedOn w:val="Absatz-Standardschriftart"/>
    <w:uiPriority w:val="33"/>
    <w:qFormat/>
    <w:rsid w:val="00494425"/>
    <w:rPr>
      <w:b/>
      <w:bCs/>
      <w:smallCaps/>
      <w:spacing w:val="10"/>
    </w:rPr>
  </w:style>
  <w:style w:type="paragraph" w:styleId="Verzeichnis1">
    <w:name w:val="toc 1"/>
    <w:basedOn w:val="Standard"/>
    <w:next w:val="Standard"/>
    <w:autoRedefine/>
    <w:uiPriority w:val="39"/>
    <w:unhideWhenUsed/>
    <w:rsid w:val="00494425"/>
    <w:pPr>
      <w:spacing w:after="100"/>
    </w:pPr>
  </w:style>
  <w:style w:type="character" w:styleId="Hyperlink">
    <w:name w:val="Hyperlink"/>
    <w:basedOn w:val="Absatz-Standardschriftart"/>
    <w:uiPriority w:val="99"/>
    <w:unhideWhenUsed/>
    <w:rsid w:val="00494425"/>
    <w:rPr>
      <w:color w:val="0563C1" w:themeColor="hyperlink"/>
      <w:u w:val="single"/>
    </w:rPr>
  </w:style>
  <w:style w:type="paragraph" w:styleId="StandardWeb">
    <w:name w:val="Normal (Web)"/>
    <w:basedOn w:val="Standard"/>
    <w:uiPriority w:val="99"/>
    <w:unhideWhenUsed/>
    <w:rsid w:val="00494425"/>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467DB8"/>
    <w:pPr>
      <w:ind w:left="720"/>
      <w:contextualSpacing/>
    </w:pPr>
  </w:style>
  <w:style w:type="paragraph" w:styleId="berarbeitung">
    <w:name w:val="Revision"/>
    <w:hidden/>
    <w:uiPriority w:val="99"/>
    <w:semiHidden/>
    <w:rsid w:val="006D636F"/>
    <w:pPr>
      <w:spacing w:after="0" w:line="240" w:lineRule="auto"/>
    </w:pPr>
  </w:style>
  <w:style w:type="paragraph" w:styleId="Literaturverzeichnis">
    <w:name w:val="Bibliography"/>
    <w:basedOn w:val="Standard"/>
    <w:next w:val="Standard"/>
    <w:uiPriority w:val="37"/>
    <w:unhideWhenUsed/>
    <w:rsid w:val="0030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4029">
      <w:bodyDiv w:val="1"/>
      <w:marLeft w:val="0"/>
      <w:marRight w:val="0"/>
      <w:marTop w:val="0"/>
      <w:marBottom w:val="0"/>
      <w:divBdr>
        <w:top w:val="none" w:sz="0" w:space="0" w:color="auto"/>
        <w:left w:val="none" w:sz="0" w:space="0" w:color="auto"/>
        <w:bottom w:val="none" w:sz="0" w:space="0" w:color="auto"/>
        <w:right w:val="none" w:sz="0" w:space="0" w:color="auto"/>
      </w:divBdr>
    </w:div>
    <w:div w:id="89816903">
      <w:bodyDiv w:val="1"/>
      <w:marLeft w:val="0"/>
      <w:marRight w:val="0"/>
      <w:marTop w:val="0"/>
      <w:marBottom w:val="0"/>
      <w:divBdr>
        <w:top w:val="none" w:sz="0" w:space="0" w:color="auto"/>
        <w:left w:val="none" w:sz="0" w:space="0" w:color="auto"/>
        <w:bottom w:val="none" w:sz="0" w:space="0" w:color="auto"/>
        <w:right w:val="none" w:sz="0" w:space="0" w:color="auto"/>
      </w:divBdr>
    </w:div>
    <w:div w:id="275256887">
      <w:bodyDiv w:val="1"/>
      <w:marLeft w:val="0"/>
      <w:marRight w:val="0"/>
      <w:marTop w:val="0"/>
      <w:marBottom w:val="0"/>
      <w:divBdr>
        <w:top w:val="none" w:sz="0" w:space="0" w:color="auto"/>
        <w:left w:val="none" w:sz="0" w:space="0" w:color="auto"/>
        <w:bottom w:val="none" w:sz="0" w:space="0" w:color="auto"/>
        <w:right w:val="none" w:sz="0" w:space="0" w:color="auto"/>
      </w:divBdr>
    </w:div>
    <w:div w:id="285548499">
      <w:bodyDiv w:val="1"/>
      <w:marLeft w:val="0"/>
      <w:marRight w:val="0"/>
      <w:marTop w:val="0"/>
      <w:marBottom w:val="0"/>
      <w:divBdr>
        <w:top w:val="none" w:sz="0" w:space="0" w:color="auto"/>
        <w:left w:val="none" w:sz="0" w:space="0" w:color="auto"/>
        <w:bottom w:val="none" w:sz="0" w:space="0" w:color="auto"/>
        <w:right w:val="none" w:sz="0" w:space="0" w:color="auto"/>
      </w:divBdr>
    </w:div>
    <w:div w:id="338695913">
      <w:bodyDiv w:val="1"/>
      <w:marLeft w:val="0"/>
      <w:marRight w:val="0"/>
      <w:marTop w:val="0"/>
      <w:marBottom w:val="0"/>
      <w:divBdr>
        <w:top w:val="none" w:sz="0" w:space="0" w:color="auto"/>
        <w:left w:val="none" w:sz="0" w:space="0" w:color="auto"/>
        <w:bottom w:val="none" w:sz="0" w:space="0" w:color="auto"/>
        <w:right w:val="none" w:sz="0" w:space="0" w:color="auto"/>
      </w:divBdr>
    </w:div>
    <w:div w:id="339360369">
      <w:bodyDiv w:val="1"/>
      <w:marLeft w:val="0"/>
      <w:marRight w:val="0"/>
      <w:marTop w:val="0"/>
      <w:marBottom w:val="0"/>
      <w:divBdr>
        <w:top w:val="none" w:sz="0" w:space="0" w:color="auto"/>
        <w:left w:val="none" w:sz="0" w:space="0" w:color="auto"/>
        <w:bottom w:val="none" w:sz="0" w:space="0" w:color="auto"/>
        <w:right w:val="none" w:sz="0" w:space="0" w:color="auto"/>
      </w:divBdr>
    </w:div>
    <w:div w:id="376201379">
      <w:bodyDiv w:val="1"/>
      <w:marLeft w:val="0"/>
      <w:marRight w:val="0"/>
      <w:marTop w:val="0"/>
      <w:marBottom w:val="0"/>
      <w:divBdr>
        <w:top w:val="none" w:sz="0" w:space="0" w:color="auto"/>
        <w:left w:val="none" w:sz="0" w:space="0" w:color="auto"/>
        <w:bottom w:val="none" w:sz="0" w:space="0" w:color="auto"/>
        <w:right w:val="none" w:sz="0" w:space="0" w:color="auto"/>
      </w:divBdr>
    </w:div>
    <w:div w:id="520431623">
      <w:bodyDiv w:val="1"/>
      <w:marLeft w:val="0"/>
      <w:marRight w:val="0"/>
      <w:marTop w:val="0"/>
      <w:marBottom w:val="0"/>
      <w:divBdr>
        <w:top w:val="none" w:sz="0" w:space="0" w:color="auto"/>
        <w:left w:val="none" w:sz="0" w:space="0" w:color="auto"/>
        <w:bottom w:val="none" w:sz="0" w:space="0" w:color="auto"/>
        <w:right w:val="none" w:sz="0" w:space="0" w:color="auto"/>
      </w:divBdr>
    </w:div>
    <w:div w:id="566770387">
      <w:bodyDiv w:val="1"/>
      <w:marLeft w:val="0"/>
      <w:marRight w:val="0"/>
      <w:marTop w:val="0"/>
      <w:marBottom w:val="0"/>
      <w:divBdr>
        <w:top w:val="none" w:sz="0" w:space="0" w:color="auto"/>
        <w:left w:val="none" w:sz="0" w:space="0" w:color="auto"/>
        <w:bottom w:val="none" w:sz="0" w:space="0" w:color="auto"/>
        <w:right w:val="none" w:sz="0" w:space="0" w:color="auto"/>
      </w:divBdr>
    </w:div>
    <w:div w:id="1069184666">
      <w:bodyDiv w:val="1"/>
      <w:marLeft w:val="0"/>
      <w:marRight w:val="0"/>
      <w:marTop w:val="0"/>
      <w:marBottom w:val="0"/>
      <w:divBdr>
        <w:top w:val="none" w:sz="0" w:space="0" w:color="auto"/>
        <w:left w:val="none" w:sz="0" w:space="0" w:color="auto"/>
        <w:bottom w:val="none" w:sz="0" w:space="0" w:color="auto"/>
        <w:right w:val="none" w:sz="0" w:space="0" w:color="auto"/>
      </w:divBdr>
    </w:div>
    <w:div w:id="1101878715">
      <w:bodyDiv w:val="1"/>
      <w:marLeft w:val="0"/>
      <w:marRight w:val="0"/>
      <w:marTop w:val="0"/>
      <w:marBottom w:val="0"/>
      <w:divBdr>
        <w:top w:val="none" w:sz="0" w:space="0" w:color="auto"/>
        <w:left w:val="none" w:sz="0" w:space="0" w:color="auto"/>
        <w:bottom w:val="none" w:sz="0" w:space="0" w:color="auto"/>
        <w:right w:val="none" w:sz="0" w:space="0" w:color="auto"/>
      </w:divBdr>
    </w:div>
    <w:div w:id="1473910141">
      <w:bodyDiv w:val="1"/>
      <w:marLeft w:val="0"/>
      <w:marRight w:val="0"/>
      <w:marTop w:val="0"/>
      <w:marBottom w:val="0"/>
      <w:divBdr>
        <w:top w:val="none" w:sz="0" w:space="0" w:color="auto"/>
        <w:left w:val="none" w:sz="0" w:space="0" w:color="auto"/>
        <w:bottom w:val="none" w:sz="0" w:space="0" w:color="auto"/>
        <w:right w:val="none" w:sz="0" w:space="0" w:color="auto"/>
      </w:divBdr>
    </w:div>
    <w:div w:id="1588269417">
      <w:bodyDiv w:val="1"/>
      <w:marLeft w:val="0"/>
      <w:marRight w:val="0"/>
      <w:marTop w:val="0"/>
      <w:marBottom w:val="0"/>
      <w:divBdr>
        <w:top w:val="none" w:sz="0" w:space="0" w:color="auto"/>
        <w:left w:val="none" w:sz="0" w:space="0" w:color="auto"/>
        <w:bottom w:val="none" w:sz="0" w:space="0" w:color="auto"/>
        <w:right w:val="none" w:sz="0" w:space="0" w:color="auto"/>
      </w:divBdr>
    </w:div>
    <w:div w:id="198176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1" Type="http://schemas.openxmlformats.org/officeDocument/2006/relationships/image" Target="media/image15.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Wer19</b:Tag>
    <b:SourceType>Report</b:SourceType>
    <b:Guid>{484552EB-35E9-46E2-9F66-342DAEEAA7FD}</b:Guid>
    <b:Author>
      <b:Author>
        <b:NameList>
          <b:Person>
            <b:Last>Gerber</b:Last>
            <b:First>Werner</b:First>
          </b:Person>
        </b:NameList>
      </b:Author>
    </b:Author>
    <b:Title>Naturgefahr Steinschlag- Erfahrungen und Erkenntnisse</b:Title>
    <b:Year>2019</b:Year>
    <b:Publisher>WSL Berichte</b:Publisher>
    <b:RefOrder>1</b:RefOrder>
  </b:Source>
</b:Sources>
</file>

<file path=customXml/itemProps1.xml><?xml version="1.0" encoding="utf-8"?>
<ds:datastoreItem xmlns:ds="http://schemas.openxmlformats.org/officeDocument/2006/customXml" ds:itemID="{5D2AD7A4-88DA-40C6-9585-336D54F0E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1794</Words>
  <Characters>11306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Lobatón Julia (s)</dc:creator>
  <cp:keywords/>
  <dc:description/>
  <cp:lastModifiedBy>Patrick Schürmann (s)</cp:lastModifiedBy>
  <cp:revision>350</cp:revision>
  <dcterms:created xsi:type="dcterms:W3CDTF">2021-12-09T08:53:00Z</dcterms:created>
  <dcterms:modified xsi:type="dcterms:W3CDTF">2021-12-23T13:33:00Z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id="Ipnt71rR"/&gt;&lt;style id="http://www.zotero.org/styles/apa" locale="de-DE" hasBibliography="1" bibliographyStyleHasBeenSet="1"/&gt;&lt;prefs&gt;&lt;pref name="fieldType" value="Field"/&gt;&lt;pref name="automaticJou</vt:lpwstr>
  </property>
  <property fmtid="{D5CDD505-2E9C-101B-9397-08002B2CF9AE}" pid="3" name="ZOTERO_PREF_2">
    <vt:lpwstr>rnalAbbreviations" value="true"/&gt;&lt;/prefs&gt;&lt;/data&gt;</vt:lpwstr>
  </property>
</Properties>
</file>